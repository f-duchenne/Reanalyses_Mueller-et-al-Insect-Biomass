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5985" w14:textId="27677C1F" w:rsidR="00B67F33" w:rsidRPr="00344E70" w:rsidRDefault="00B67F33" w:rsidP="00B67F33">
      <w:pPr>
        <w:pStyle w:val="Titre"/>
        <w:rPr>
          <w:rStyle w:val="u-small-caps"/>
          <w:rFonts w:cs="Times New Roman"/>
          <w:lang w:val="en-GB"/>
        </w:rPr>
      </w:pPr>
      <w:bookmarkStart w:id="0" w:name="_Hlk86750511"/>
      <w:r w:rsidRPr="00344E70">
        <w:rPr>
          <w:rStyle w:val="u-small-caps"/>
          <w:rFonts w:cs="Times New Roman"/>
          <w:lang w:val="en-GB"/>
        </w:rPr>
        <w:t xml:space="preserve">Weather explains </w:t>
      </w:r>
      <w:r>
        <w:rPr>
          <w:rStyle w:val="u-small-caps"/>
          <w:rFonts w:cs="Times New Roman"/>
          <w:lang w:val="en-GB"/>
        </w:rPr>
        <w:t>inter</w:t>
      </w:r>
      <w:ins w:id="1" w:author="CESCO" w:date="2023-12-03T09:32:00Z">
        <w:r w:rsidR="00D86B61">
          <w:rPr>
            <w:rStyle w:val="u-small-caps"/>
            <w:rFonts w:cs="Times New Roman"/>
            <w:lang w:val="en-GB"/>
          </w:rPr>
          <w:t>-</w:t>
        </w:r>
      </w:ins>
      <w:r>
        <w:rPr>
          <w:rStyle w:val="u-small-caps"/>
          <w:rFonts w:cs="Times New Roman"/>
          <w:lang w:val="en-GB"/>
        </w:rPr>
        <w:t xml:space="preserve">annual </w:t>
      </w:r>
      <w:r w:rsidRPr="00344E70">
        <w:rPr>
          <w:rStyle w:val="u-small-caps"/>
          <w:rFonts w:cs="Times New Roman"/>
          <w:lang w:val="en-GB"/>
        </w:rPr>
        <w:t>variability</w:t>
      </w:r>
      <w:r>
        <w:rPr>
          <w:rStyle w:val="u-small-caps"/>
          <w:rFonts w:cs="Times New Roman"/>
          <w:lang w:val="en-GB"/>
        </w:rPr>
        <w:t>, but not the temporal decline,</w:t>
      </w:r>
      <w:r w:rsidRPr="00344E70">
        <w:rPr>
          <w:rStyle w:val="u-small-caps"/>
          <w:rFonts w:cs="Times New Roman"/>
          <w:lang w:val="en-GB"/>
        </w:rPr>
        <w:t xml:space="preserve"> in</w:t>
      </w:r>
      <w:r>
        <w:rPr>
          <w:rStyle w:val="u-small-caps"/>
          <w:rFonts w:cs="Times New Roman"/>
          <w:lang w:val="en-GB"/>
        </w:rPr>
        <w:t xml:space="preserve"> insect </w:t>
      </w:r>
      <w:proofErr w:type="gramStart"/>
      <w:r>
        <w:rPr>
          <w:rStyle w:val="u-small-caps"/>
          <w:rFonts w:cs="Times New Roman"/>
          <w:lang w:val="en-GB"/>
        </w:rPr>
        <w:t>biomass</w:t>
      </w:r>
      <w:proofErr w:type="gramEnd"/>
    </w:p>
    <w:p w14:paraId="784498AC" w14:textId="5E798BA0" w:rsidR="00626F1E" w:rsidRPr="00344E70" w:rsidRDefault="00626F1E" w:rsidP="00626F1E">
      <w:pPr>
        <w:pStyle w:val="Author"/>
        <w:rPr>
          <w:rFonts w:ascii="Times New Roman" w:hAnsi="Times New Roman" w:cs="Times New Roman"/>
          <w:sz w:val="22"/>
          <w:szCs w:val="22"/>
          <w:lang w:val="en-GB"/>
        </w:rPr>
      </w:pPr>
      <w:r w:rsidRPr="00344E70">
        <w:rPr>
          <w:rFonts w:ascii="Times New Roman" w:hAnsi="Times New Roman" w:cs="Times New Roman"/>
          <w:sz w:val="22"/>
          <w:szCs w:val="22"/>
          <w:lang w:val="en-GB"/>
        </w:rPr>
        <w:t>François Duchenne*</w:t>
      </w:r>
      <w:r w:rsidRPr="00344E70">
        <w:rPr>
          <w:rFonts w:ascii="Times New Roman" w:hAnsi="Times New Roman" w:cs="Times New Roman"/>
          <w:sz w:val="22"/>
          <w:szCs w:val="22"/>
          <w:vertAlign w:val="superscript"/>
          <w:lang w:val="en-GB"/>
        </w:rPr>
        <w:t>1</w:t>
      </w:r>
    </w:p>
    <w:p w14:paraId="7AA1E7D5" w14:textId="77777777" w:rsidR="00626F1E" w:rsidRPr="00344E70" w:rsidRDefault="00626F1E" w:rsidP="00626F1E">
      <w:pPr>
        <w:pStyle w:val="Sansinterligne"/>
        <w:ind w:firstLine="0"/>
        <w:rPr>
          <w:i/>
        </w:rPr>
      </w:pPr>
      <w:bookmarkStart w:id="2" w:name="_Hlk86750606"/>
      <w:bookmarkEnd w:id="0"/>
      <w:r w:rsidRPr="00344E70">
        <w:rPr>
          <w:i/>
          <w:vertAlign w:val="superscript"/>
        </w:rPr>
        <w:t>1</w:t>
      </w:r>
      <w:r w:rsidRPr="00344E70">
        <w:rPr>
          <w:i/>
        </w:rPr>
        <w:t xml:space="preserve">Swiss Federal Institute for </w:t>
      </w:r>
      <w:commentRangeStart w:id="3"/>
      <w:r w:rsidRPr="00344E70">
        <w:rPr>
          <w:i/>
        </w:rPr>
        <w:t xml:space="preserve">Forest, Snow and Landscape Research </w:t>
      </w:r>
      <w:bookmarkEnd w:id="2"/>
      <w:commentRangeEnd w:id="3"/>
      <w:r w:rsidR="00E71EE6">
        <w:rPr>
          <w:rStyle w:val="Marquedecommentaire"/>
          <w:lang w:val="fr-CH"/>
        </w:rPr>
        <w:commentReference w:id="3"/>
      </w:r>
      <w:r w:rsidRPr="00344E70">
        <w:rPr>
          <w:i/>
        </w:rPr>
        <w:t xml:space="preserve">(WSL), </w:t>
      </w:r>
      <w:bookmarkStart w:id="4" w:name="_Hlk86750636"/>
      <w:r w:rsidRPr="00344E70">
        <w:rPr>
          <w:i/>
        </w:rPr>
        <w:t>8903 Birmensdorf, Switzerland</w:t>
      </w:r>
    </w:p>
    <w:bookmarkEnd w:id="4"/>
    <w:p w14:paraId="6404DAD8" w14:textId="32ABD1C5" w:rsidR="00626F1E" w:rsidRPr="00344E70" w:rsidRDefault="00626F1E" w:rsidP="00626F1E">
      <w:pPr>
        <w:rPr>
          <w:lang w:val="en-GB"/>
        </w:rPr>
      </w:pPr>
      <w:r w:rsidRPr="00344E70">
        <w:fldChar w:fldCharType="begin"/>
      </w:r>
      <w:r w:rsidRPr="00344E70">
        <w:rPr>
          <w:lang w:val="en-GB"/>
        </w:rPr>
        <w:instrText xml:space="preserve"> HYPERLINK "mailto:francois.duchenne@wsl.ch" </w:instrText>
      </w:r>
      <w:r w:rsidRPr="00344E70">
        <w:fldChar w:fldCharType="separate"/>
      </w:r>
      <w:r w:rsidRPr="00344E70">
        <w:rPr>
          <w:rStyle w:val="Lienhypertexte"/>
          <w:lang w:val="en-GB"/>
        </w:rPr>
        <w:t>francois.duchenne@wsl.ch</w:t>
      </w:r>
      <w:r w:rsidRPr="00344E70">
        <w:rPr>
          <w:rStyle w:val="Lienhypertexte"/>
          <w:lang w:val="en-GB"/>
        </w:rPr>
        <w:fldChar w:fldCharType="end"/>
      </w:r>
      <w:r w:rsidRPr="00344E70">
        <w:rPr>
          <w:rStyle w:val="Lienhypertexte"/>
          <w:lang w:val="en-GB"/>
        </w:rPr>
        <w:t xml:space="preserve"> </w:t>
      </w:r>
    </w:p>
    <w:p w14:paraId="294C7F24" w14:textId="77777777" w:rsidR="00626F1E" w:rsidRPr="00344E70" w:rsidRDefault="00626F1E" w:rsidP="00626F1E">
      <w:pPr>
        <w:pStyle w:val="Corpsdetexte"/>
        <w:ind w:firstLine="0"/>
        <w:rPr>
          <w:rStyle w:val="Lienhypertexte"/>
          <w:szCs w:val="22"/>
          <w:lang w:val="en-GB"/>
        </w:rPr>
      </w:pPr>
      <w:r w:rsidRPr="00344E70">
        <w:rPr>
          <w:szCs w:val="22"/>
          <w:lang w:val="en-GB"/>
        </w:rPr>
        <w:t xml:space="preserve">*: corresponding author, </w:t>
      </w:r>
      <w:bookmarkStart w:id="5" w:name="_Hlk86750525"/>
      <w:r w:rsidRPr="00344E70">
        <w:fldChar w:fldCharType="begin"/>
      </w:r>
      <w:r w:rsidRPr="00344E70">
        <w:rPr>
          <w:lang w:val="en-GB"/>
        </w:rPr>
        <w:instrText xml:space="preserve"> HYPERLINK "mailto:francois.duchenne@wsl.ch%20" </w:instrText>
      </w:r>
      <w:r w:rsidRPr="00344E70">
        <w:fldChar w:fldCharType="separate"/>
      </w:r>
      <w:r w:rsidRPr="00344E70">
        <w:rPr>
          <w:rStyle w:val="Lienhypertexte"/>
          <w:szCs w:val="22"/>
          <w:lang w:val="en-GB"/>
        </w:rPr>
        <w:t xml:space="preserve">francois.duchenne@wsl.ch </w:t>
      </w:r>
      <w:r w:rsidRPr="00344E70">
        <w:rPr>
          <w:rStyle w:val="Lienhypertexte"/>
          <w:szCs w:val="22"/>
          <w:lang w:val="en-GB"/>
        </w:rPr>
        <w:fldChar w:fldCharType="end"/>
      </w:r>
      <w:bookmarkEnd w:id="5"/>
    </w:p>
    <w:p w14:paraId="77BD02BF" w14:textId="77777777" w:rsidR="001E46CA" w:rsidRDefault="001E46CA">
      <w:pPr>
        <w:rPr>
          <w:rStyle w:val="u-small-caps"/>
          <w:rFonts w:cs="Times New Roman"/>
          <w:lang w:val="en-GB"/>
        </w:rPr>
      </w:pPr>
    </w:p>
    <w:p w14:paraId="050B2BD9" w14:textId="3387BDAC" w:rsidR="00B13F40" w:rsidRPr="005951C8" w:rsidRDefault="00626F1E">
      <w:pPr>
        <w:rPr>
          <w:rStyle w:val="c-bibliographic-informationvalue"/>
          <w:rFonts w:cs="Times New Roman"/>
        </w:rPr>
      </w:pPr>
      <w:r w:rsidRPr="00344E70">
        <w:rPr>
          <w:rStyle w:val="u-small-caps"/>
          <w:rFonts w:cs="Times New Roman"/>
          <w:lang w:val="en-GB"/>
        </w:rPr>
        <w:t xml:space="preserve">ARISING FROM </w:t>
      </w:r>
      <w:r w:rsidR="00721C7E" w:rsidRPr="00344E70">
        <w:rPr>
          <w:rStyle w:val="u-small-caps"/>
          <w:rFonts w:cs="Times New Roman"/>
          <w:lang w:val="en-GB"/>
        </w:rPr>
        <w:t xml:space="preserve">J. Müller et al. </w:t>
      </w:r>
      <w:r w:rsidR="00721C7E" w:rsidRPr="005951C8">
        <w:rPr>
          <w:rStyle w:val="u-small-caps"/>
          <w:rFonts w:cs="Times New Roman"/>
          <w:i/>
          <w:iCs/>
        </w:rPr>
        <w:t>Nature</w:t>
      </w:r>
      <w:r w:rsidR="00721C7E" w:rsidRPr="005951C8">
        <w:rPr>
          <w:rStyle w:val="u-small-caps"/>
          <w:rFonts w:cs="Times New Roman"/>
        </w:rPr>
        <w:t xml:space="preserve"> </w:t>
      </w:r>
      <w:hyperlink r:id="rId8" w:history="1">
        <w:r w:rsidR="00906EFE" w:rsidRPr="00906EFE">
          <w:rPr>
            <w:rStyle w:val="Lienhypertexte"/>
          </w:rPr>
          <w:t>https://doi.org/10.1038/s41586-023-06402-z</w:t>
        </w:r>
      </w:hyperlink>
      <w:r w:rsidR="00721C7E" w:rsidRPr="005951C8">
        <w:rPr>
          <w:rStyle w:val="c-bibliographic-informationvalue"/>
          <w:rFonts w:cs="Times New Roman"/>
        </w:rPr>
        <w:t xml:space="preserve"> (2023)</w:t>
      </w:r>
    </w:p>
    <w:p w14:paraId="6CD4016D" w14:textId="1C47A4CA" w:rsidR="00621ACD" w:rsidRPr="005951C8" w:rsidRDefault="00621ACD">
      <w:pPr>
        <w:rPr>
          <w:rStyle w:val="c-bibliographic-informationvalue"/>
          <w:rFonts w:cs="Times New Roman"/>
        </w:rPr>
      </w:pPr>
    </w:p>
    <w:p w14:paraId="0389AC55" w14:textId="7F6F619E" w:rsidR="00621ACD" w:rsidRPr="00344E70" w:rsidRDefault="00621ACD">
      <w:pPr>
        <w:contextualSpacing/>
        <w:rPr>
          <w:rStyle w:val="c-bibliographic-informationvalue"/>
          <w:rFonts w:cs="Times New Roman"/>
          <w:b/>
          <w:bCs/>
          <w:u w:val="single"/>
          <w:lang w:val="en-GB"/>
        </w:rPr>
      </w:pPr>
      <w:r w:rsidRPr="00344E70">
        <w:rPr>
          <w:rStyle w:val="c-bibliographic-informationvalue"/>
          <w:rFonts w:cs="Times New Roman"/>
          <w:b/>
          <w:bCs/>
          <w:u w:val="single"/>
          <w:lang w:val="en-GB"/>
        </w:rPr>
        <w:t xml:space="preserve">Competing </w:t>
      </w:r>
      <w:proofErr w:type="gramStart"/>
      <w:r w:rsidRPr="00344E70">
        <w:rPr>
          <w:rStyle w:val="c-bibliographic-informationvalue"/>
          <w:rFonts w:cs="Times New Roman"/>
          <w:b/>
          <w:bCs/>
          <w:u w:val="single"/>
          <w:lang w:val="en-GB"/>
        </w:rPr>
        <w:t>interests</w:t>
      </w:r>
      <w:proofErr w:type="gramEnd"/>
      <w:r w:rsidRPr="00344E70">
        <w:rPr>
          <w:rStyle w:val="c-bibliographic-informationvalue"/>
          <w:rFonts w:cs="Times New Roman"/>
          <w:b/>
          <w:bCs/>
          <w:u w:val="single"/>
          <w:lang w:val="en-GB"/>
        </w:rPr>
        <w:t xml:space="preserve"> statement:</w:t>
      </w:r>
    </w:p>
    <w:p w14:paraId="127F78E6" w14:textId="5948C905" w:rsidR="00621ACD" w:rsidRPr="00344E70" w:rsidRDefault="00621ACD" w:rsidP="00621ACD">
      <w:pPr>
        <w:spacing w:after="0"/>
        <w:contextualSpacing/>
        <w:rPr>
          <w:lang w:val="en-GB"/>
        </w:rPr>
      </w:pPr>
      <w:r w:rsidRPr="00344E70">
        <w:rPr>
          <w:lang w:val="en-GB"/>
        </w:rPr>
        <w:t>The author declare</w:t>
      </w:r>
      <w:r w:rsidR="001C1583">
        <w:rPr>
          <w:lang w:val="en-GB"/>
        </w:rPr>
        <w:t>s</w:t>
      </w:r>
      <w:r w:rsidRPr="00344E70">
        <w:rPr>
          <w:lang w:val="en-GB"/>
        </w:rPr>
        <w:t xml:space="preserve"> no competing interests.</w:t>
      </w:r>
    </w:p>
    <w:p w14:paraId="3F4DC308" w14:textId="77777777" w:rsidR="00621ACD" w:rsidRPr="00344E70" w:rsidRDefault="00621ACD" w:rsidP="00621ACD">
      <w:pPr>
        <w:spacing w:after="0"/>
        <w:rPr>
          <w:lang w:val="en-GB"/>
        </w:rPr>
      </w:pPr>
    </w:p>
    <w:p w14:paraId="253FDB94" w14:textId="56E8C85F" w:rsidR="00621ACD" w:rsidRPr="00344E70" w:rsidRDefault="00621ACD" w:rsidP="00621ACD">
      <w:pPr>
        <w:spacing w:after="0"/>
        <w:rPr>
          <w:b/>
          <w:iCs/>
          <w:u w:val="single"/>
          <w:lang w:val="en-GB"/>
        </w:rPr>
      </w:pPr>
      <w:r w:rsidRPr="00344E70">
        <w:rPr>
          <w:b/>
          <w:iCs/>
          <w:u w:val="single"/>
          <w:lang w:val="en-GB"/>
        </w:rPr>
        <w:t>Author contributions:</w:t>
      </w:r>
    </w:p>
    <w:p w14:paraId="030A82DA" w14:textId="4B077C82" w:rsidR="009424AA" w:rsidRDefault="00621ACD" w:rsidP="00686426">
      <w:pPr>
        <w:spacing w:after="0"/>
        <w:rPr>
          <w:bCs/>
          <w:iCs/>
          <w:lang w:val="en-GB"/>
        </w:rPr>
      </w:pPr>
      <w:r w:rsidRPr="00344E70">
        <w:rPr>
          <w:bCs/>
          <w:iCs/>
          <w:lang w:val="en-GB"/>
        </w:rPr>
        <w:t>FD performed the analyses and did the figures</w:t>
      </w:r>
      <w:r w:rsidR="00EF036A">
        <w:rPr>
          <w:bCs/>
          <w:iCs/>
          <w:lang w:val="en-GB"/>
        </w:rPr>
        <w:t xml:space="preserve"> and wrote the manuscript</w:t>
      </w:r>
      <w:r w:rsidRPr="00344E70">
        <w:rPr>
          <w:bCs/>
          <w:iCs/>
          <w:lang w:val="en-GB"/>
        </w:rPr>
        <w:t>.</w:t>
      </w:r>
    </w:p>
    <w:p w14:paraId="794059B8" w14:textId="34BEE786" w:rsidR="00446DCD" w:rsidRDefault="00446DCD" w:rsidP="00686426">
      <w:pPr>
        <w:spacing w:after="0"/>
        <w:rPr>
          <w:bCs/>
          <w:iCs/>
          <w:lang w:val="en-GB"/>
        </w:rPr>
      </w:pPr>
    </w:p>
    <w:p w14:paraId="0A10B511" w14:textId="728B6500" w:rsidR="00446DCD" w:rsidRPr="00344E70" w:rsidRDefault="00446DCD" w:rsidP="00446DCD">
      <w:pPr>
        <w:contextualSpacing/>
        <w:rPr>
          <w:rStyle w:val="c-bibliographic-informationvalue"/>
          <w:rFonts w:cs="Times New Roman"/>
          <w:b/>
          <w:bCs/>
          <w:u w:val="single"/>
          <w:lang w:val="en-GB"/>
        </w:rPr>
      </w:pPr>
      <w:r>
        <w:rPr>
          <w:rStyle w:val="c-bibliographic-informationvalue"/>
          <w:rFonts w:cs="Times New Roman"/>
          <w:b/>
          <w:bCs/>
          <w:u w:val="single"/>
          <w:lang w:val="en-GB"/>
        </w:rPr>
        <w:t>Code availability</w:t>
      </w:r>
      <w:r w:rsidRPr="00344E70">
        <w:rPr>
          <w:rStyle w:val="c-bibliographic-informationvalue"/>
          <w:rFonts w:cs="Times New Roman"/>
          <w:b/>
          <w:bCs/>
          <w:u w:val="single"/>
          <w:lang w:val="en-GB"/>
        </w:rPr>
        <w:t xml:space="preserve"> statement:</w:t>
      </w:r>
    </w:p>
    <w:p w14:paraId="3DFEF26A" w14:textId="2D2C40C3" w:rsidR="00446DCD" w:rsidRDefault="00446DCD" w:rsidP="00446DCD">
      <w:pPr>
        <w:spacing w:after="0"/>
        <w:contextualSpacing/>
        <w:rPr>
          <w:lang w:val="en-GB"/>
        </w:rPr>
      </w:pPr>
      <w:r w:rsidRPr="00344E70">
        <w:rPr>
          <w:lang w:val="en-GB"/>
        </w:rPr>
        <w:t xml:space="preserve">The </w:t>
      </w:r>
      <w:r>
        <w:rPr>
          <w:lang w:val="en-GB"/>
        </w:rPr>
        <w:t>R code</w:t>
      </w:r>
      <w:ins w:id="6" w:author="Benoît" w:date="2023-11-29T17:41:00Z">
        <w:r w:rsidR="00E27CD1">
          <w:rPr>
            <w:lang w:val="en-GB"/>
          </w:rPr>
          <w:t>s</w:t>
        </w:r>
      </w:ins>
      <w:r>
        <w:rPr>
          <w:lang w:val="en-GB"/>
        </w:rPr>
        <w:t xml:space="preserve"> to perform the analyses are provided as supplementary material.</w:t>
      </w:r>
    </w:p>
    <w:p w14:paraId="045FFB9F" w14:textId="7144C200" w:rsidR="00446DCD" w:rsidRDefault="00446DCD" w:rsidP="00446DCD">
      <w:pPr>
        <w:spacing w:after="0"/>
        <w:contextualSpacing/>
        <w:rPr>
          <w:lang w:val="en-GB"/>
        </w:rPr>
      </w:pPr>
    </w:p>
    <w:p w14:paraId="49049CAD" w14:textId="6110B240" w:rsidR="00446DCD" w:rsidRPr="00344E70" w:rsidRDefault="00446DCD" w:rsidP="00446DCD">
      <w:pPr>
        <w:contextualSpacing/>
        <w:rPr>
          <w:rStyle w:val="c-bibliographic-informationvalue"/>
          <w:rFonts w:cs="Times New Roman"/>
          <w:b/>
          <w:bCs/>
          <w:u w:val="single"/>
          <w:lang w:val="en-GB"/>
        </w:rPr>
      </w:pPr>
      <w:r>
        <w:rPr>
          <w:rStyle w:val="c-bibliographic-informationvalue"/>
          <w:rFonts w:cs="Times New Roman"/>
          <w:b/>
          <w:bCs/>
          <w:u w:val="single"/>
          <w:lang w:val="en-GB"/>
        </w:rPr>
        <w:t>Data availability</w:t>
      </w:r>
      <w:r w:rsidRPr="00344E70">
        <w:rPr>
          <w:rStyle w:val="c-bibliographic-informationvalue"/>
          <w:rFonts w:cs="Times New Roman"/>
          <w:b/>
          <w:bCs/>
          <w:u w:val="single"/>
          <w:lang w:val="en-GB"/>
        </w:rPr>
        <w:t xml:space="preserve"> statement:</w:t>
      </w:r>
    </w:p>
    <w:p w14:paraId="50FB8292" w14:textId="019730E3" w:rsidR="00446DCD" w:rsidRPr="00344E70" w:rsidRDefault="00446DCD" w:rsidP="00446DCD">
      <w:pPr>
        <w:spacing w:after="0"/>
        <w:contextualSpacing/>
        <w:rPr>
          <w:lang w:val="en-GB"/>
        </w:rPr>
      </w:pPr>
      <w:r w:rsidRPr="00344E70">
        <w:rPr>
          <w:lang w:val="en-GB"/>
        </w:rPr>
        <w:t>The</w:t>
      </w:r>
      <w:r>
        <w:rPr>
          <w:lang w:val="en-GB"/>
        </w:rPr>
        <w:t xml:space="preserve"> data are available with the original publication, </w:t>
      </w:r>
      <w:r w:rsidR="00DA500E">
        <w:fldChar w:fldCharType="begin"/>
      </w:r>
      <w:r w:rsidR="00DA500E" w:rsidRPr="00850F36">
        <w:rPr>
          <w:lang w:val="en-GB"/>
          <w:rPrChange w:id="7" w:author="CESCO" w:date="2023-12-01T08:12:00Z">
            <w:rPr/>
          </w:rPrChange>
        </w:rPr>
        <w:instrText xml:space="preserve"> HYPERLINK "https://doi.org/10.1038/s41586-023-06402-z%20" </w:instrText>
      </w:r>
      <w:r w:rsidR="00DA500E">
        <w:fldChar w:fldCharType="separate"/>
      </w:r>
      <w:r w:rsidR="00D462D7" w:rsidRPr="00D462D7">
        <w:rPr>
          <w:rStyle w:val="Lienhypertexte"/>
          <w:lang w:val="en-GB"/>
        </w:rPr>
        <w:t>https://doi.org/10.1038/s41586-023-06402-z</w:t>
      </w:r>
      <w:r w:rsidR="00DA500E">
        <w:rPr>
          <w:rStyle w:val="Lienhypertexte"/>
          <w:lang w:val="en-GB"/>
        </w:rPr>
        <w:fldChar w:fldCharType="end"/>
      </w:r>
      <w:r>
        <w:rPr>
          <w:lang w:val="en-GB"/>
        </w:rPr>
        <w:t>.</w:t>
      </w:r>
    </w:p>
    <w:p w14:paraId="75D35F86" w14:textId="77777777" w:rsidR="00446DCD" w:rsidRPr="00344E70" w:rsidRDefault="00446DCD" w:rsidP="00446DCD">
      <w:pPr>
        <w:spacing w:after="0"/>
        <w:contextualSpacing/>
        <w:rPr>
          <w:lang w:val="en-GB"/>
        </w:rPr>
      </w:pPr>
    </w:p>
    <w:p w14:paraId="1AC4C6F0" w14:textId="77777777" w:rsidR="00446DCD" w:rsidRDefault="00446DCD" w:rsidP="00686426">
      <w:pPr>
        <w:spacing w:after="0"/>
        <w:rPr>
          <w:bCs/>
          <w:iCs/>
          <w:lang w:val="en-GB"/>
        </w:rPr>
      </w:pPr>
    </w:p>
    <w:p w14:paraId="63D4516D" w14:textId="6344BDC7" w:rsidR="00446DCD" w:rsidRDefault="00446DCD" w:rsidP="00686426">
      <w:pPr>
        <w:spacing w:after="0"/>
        <w:rPr>
          <w:bCs/>
          <w:iCs/>
          <w:lang w:val="en-GB"/>
        </w:rPr>
      </w:pPr>
    </w:p>
    <w:p w14:paraId="5F316CCF" w14:textId="77777777" w:rsidR="00446DCD" w:rsidRPr="00686426" w:rsidRDefault="00446DCD" w:rsidP="00686426">
      <w:pPr>
        <w:spacing w:after="0"/>
        <w:rPr>
          <w:rStyle w:val="c-bibliographic-informationvalue"/>
          <w:bCs/>
          <w:iCs/>
          <w:lang w:val="en-GB"/>
        </w:rPr>
      </w:pPr>
    </w:p>
    <w:p w14:paraId="43A02DF0" w14:textId="77777777" w:rsidR="00686426" w:rsidRDefault="00686426">
      <w:pPr>
        <w:rPr>
          <w:rStyle w:val="c-bibliographic-informationvalue"/>
          <w:rFonts w:eastAsiaTheme="majorEastAsia" w:cs="Times New Roman"/>
          <w:b/>
          <w:sz w:val="32"/>
          <w:szCs w:val="32"/>
          <w:lang w:val="en-GB"/>
        </w:rPr>
      </w:pPr>
      <w:r>
        <w:rPr>
          <w:rStyle w:val="c-bibliographic-informationvalue"/>
          <w:rFonts w:cs="Times New Roman"/>
          <w:lang w:val="en-GB"/>
        </w:rPr>
        <w:br w:type="page"/>
      </w:r>
    </w:p>
    <w:p w14:paraId="00D3CF30" w14:textId="56A68B9B" w:rsidR="00CE134C" w:rsidRDefault="00CE134C" w:rsidP="009424AA">
      <w:pPr>
        <w:pStyle w:val="Titre1"/>
        <w:rPr>
          <w:ins w:id="8" w:author="CESCO" w:date="2023-12-03T09:40:00Z"/>
          <w:rStyle w:val="c-bibliographic-informationvalue"/>
          <w:rFonts w:cs="Times New Roman"/>
          <w:lang w:val="en-GB"/>
        </w:rPr>
      </w:pPr>
      <w:r w:rsidRPr="0011577D">
        <w:rPr>
          <w:rStyle w:val="c-bibliographic-informationvalue"/>
          <w:rFonts w:cs="Times New Roman"/>
          <w:lang w:val="en-GB"/>
        </w:rPr>
        <w:lastRenderedPageBreak/>
        <w:t>Main</w:t>
      </w:r>
    </w:p>
    <w:p w14:paraId="7B882688" w14:textId="51E3C60D" w:rsidR="00971E3E" w:rsidRPr="00971E3E" w:rsidDel="0080372E" w:rsidRDefault="00971E3E" w:rsidP="0011577D">
      <w:pPr>
        <w:rPr>
          <w:del w:id="9" w:author="CESCO" w:date="2023-12-03T13:04:00Z"/>
          <w:rFonts w:cs="Times New Roman"/>
          <w:lang w:val="en-GB"/>
        </w:rPr>
      </w:pPr>
    </w:p>
    <w:p w14:paraId="58DC8529" w14:textId="4BC136E9" w:rsidR="00267525" w:rsidRDefault="00621ACD" w:rsidP="00B07B54">
      <w:pPr>
        <w:pStyle w:val="Corpsdetexte"/>
        <w:rPr>
          <w:lang w:val="en-GB"/>
        </w:rPr>
      </w:pPr>
      <w:r w:rsidRPr="0011577D">
        <w:rPr>
          <w:rStyle w:val="c-bibliographic-informationvalue"/>
          <w:rFonts w:cs="Times New Roman"/>
          <w:lang w:val="en-GB"/>
        </w:rPr>
        <w:t>In a recent publication</w:t>
      </w:r>
      <w:r w:rsidR="006D2667" w:rsidRPr="00344E70">
        <w:rPr>
          <w:rStyle w:val="c-bibliographic-informationvalue"/>
          <w:rFonts w:cs="Times New Roman"/>
          <w:lang w:val="en-GB"/>
        </w:rPr>
        <w:fldChar w:fldCharType="begin"/>
      </w:r>
      <w:r w:rsidR="006E36E5" w:rsidRPr="0011577D">
        <w:rPr>
          <w:rStyle w:val="c-bibliographic-informationvalue"/>
          <w:rFonts w:cs="Times New Roman"/>
          <w:lang w:val="en-GB"/>
        </w:rPr>
        <w:instrText xml:space="preserve"> ADDIN ZOTERO_ITEM CSL_CITATION {"citationID":"zNWmAkOI","properties":{"formattedCitation":"\\super 1\\nosupersub{}","plainCitation":"1","noteIndex":0},"citationItems":[{"id":5576,"uris":["http://zotero.org/users/2552365/items/F346K3IP"],"itemData":{"id":5576,"type":"article-journal","abstract":"Insects have a pivotal role in ecosystem function, thus the decline of more than 75% in insect biomass in protected areas over recent decades in Central Europe1 and elsewhere2,3 has alarmed the public, pushed decision-makers4 and stimulated research on insect population trends. However, the drivers of this decline are still not well understood. Here, we reanalysed 27 years of insect biomass data from Hallmann et al.1, using sample-specific information on weather conditions during sampling and weather anomalies during the insect life cycle. This model explained variation in temporal decline in insect biomass, including an obser</w:instrText>
      </w:r>
      <w:r w:rsidR="006E36E5" w:rsidRPr="006E36E5">
        <w:rPr>
          <w:rStyle w:val="c-bibliographic-informationvalue"/>
          <w:rFonts w:cs="Times New Roman"/>
          <w:lang w:val="en-GB"/>
        </w:rPr>
        <w:instrText xml:space="preserve">ved increase in biomass in recent years, solely on the basis of these weather variables. Our finding that terrestrial insect biomass is largely driven by complex weather conditions challenges previous assumptions that climate change is more critical in the tropics5,6 or that negative consequences in the temperate zone might only occur in the future7. Despite the recent observed increase in biomass, new combinations of unfavourable multi-annual weather conditions might be expected to further threaten insect populations under continuing climate change. Our findings also highlight the need for more climate change research on physiological mechanisms affected by annual weather conditions and anomalies.","container-title":"Nature","DOI":"10.1038/s41586-023-06402-z","ISSN":"1476-4687","language":"en","note":"publisher: Nature Publishing Group","page":"1-6","source":"www.nature.com","title":"Weather explains the decline and rise of insect biomass over 34 years","author":[{"family":"Müller","given":"Jörg"},{"family":"Hothorn","given":"Torsten"},{"family":"Yuan","given":"Ye"},{"family":"Seibold","given":"Sebastian"},{"family":"Mitesser","given":"Oliver"},{"family":"Rothacher","given":"Julia"},{"family":"Freund","given":"Julia"},{"family":"Wild","given":"Clara"},{"family":"Wolz","given":"Marina"},{"family":"Menzel","given":"Annette"}],"issued":{"date-parts":[["2023",9,27]]}}}],"schema":"https://github.com/citation-style-language/schema/raw/master/csl-citation.json"} </w:instrText>
      </w:r>
      <w:r w:rsidR="006D2667" w:rsidRPr="00344E70">
        <w:rPr>
          <w:rStyle w:val="c-bibliographic-informationvalue"/>
          <w:rFonts w:cs="Times New Roman"/>
          <w:lang w:val="en-GB"/>
        </w:rPr>
        <w:fldChar w:fldCharType="separate"/>
      </w:r>
      <w:r w:rsidR="006E36E5" w:rsidRPr="006E36E5">
        <w:rPr>
          <w:rFonts w:cs="Times New Roman"/>
          <w:vertAlign w:val="superscript"/>
          <w:lang w:val="en-GB"/>
        </w:rPr>
        <w:t>1</w:t>
      </w:r>
      <w:r w:rsidR="006D2667" w:rsidRPr="00344E70">
        <w:rPr>
          <w:rStyle w:val="c-bibliographic-informationvalue"/>
          <w:rFonts w:cs="Times New Roman"/>
          <w:lang w:val="en-GB"/>
        </w:rPr>
        <w:fldChar w:fldCharType="end"/>
      </w:r>
      <w:r w:rsidR="006E36E5" w:rsidRPr="006E36E5">
        <w:rPr>
          <w:rStyle w:val="c-bibliographic-informationvalue"/>
          <w:rFonts w:cs="Times New Roman"/>
          <w:lang w:val="en-GB"/>
        </w:rPr>
        <w:t xml:space="preserve">, Müller </w:t>
      </w:r>
      <w:r w:rsidR="006E36E5" w:rsidRPr="006E36E5">
        <w:rPr>
          <w:rStyle w:val="c-bibliographic-informationvalue"/>
          <w:rFonts w:cs="Times New Roman"/>
          <w:i/>
          <w:iCs/>
          <w:lang w:val="en-GB"/>
        </w:rPr>
        <w:t>et al.</w:t>
      </w:r>
      <w:r w:rsidR="006E36E5" w:rsidRPr="006E36E5">
        <w:rPr>
          <w:rStyle w:val="c-bibliographic-informationvalue"/>
          <w:rFonts w:cs="Times New Roman"/>
          <w:lang w:val="en-GB"/>
        </w:rPr>
        <w:t xml:space="preserve"> </w:t>
      </w:r>
      <w:r w:rsidRPr="00344E70">
        <w:rPr>
          <w:rStyle w:val="c-bibliographic-informationvalue"/>
          <w:rFonts w:cs="Times New Roman"/>
          <w:lang w:val="en-GB"/>
        </w:rPr>
        <w:t>re-analysed</w:t>
      </w:r>
      <w:r w:rsidR="00EA3169" w:rsidRPr="00344E70">
        <w:rPr>
          <w:rStyle w:val="c-bibliographic-informationvalue"/>
          <w:rFonts w:cs="Times New Roman"/>
          <w:lang w:val="en-GB"/>
        </w:rPr>
        <w:t xml:space="preserve">, </w:t>
      </w:r>
      <w:r w:rsidR="008D2EB3">
        <w:rPr>
          <w:rStyle w:val="c-bibliographic-informationvalue"/>
          <w:rFonts w:cs="Times New Roman"/>
          <w:lang w:val="en-GB"/>
        </w:rPr>
        <w:t>in</w:t>
      </w:r>
      <w:r w:rsidR="00EA3169" w:rsidRPr="00344E70">
        <w:rPr>
          <w:rStyle w:val="c-bibliographic-informationvalue"/>
          <w:rFonts w:cs="Times New Roman"/>
          <w:lang w:val="en-GB"/>
        </w:rPr>
        <w:t xml:space="preserve"> light of new data,</w:t>
      </w:r>
      <w:r w:rsidRPr="00344E70">
        <w:rPr>
          <w:rStyle w:val="c-bibliographic-informationvalue"/>
          <w:rFonts w:cs="Times New Roman"/>
          <w:lang w:val="en-GB"/>
        </w:rPr>
        <w:t xml:space="preserve"> the dataset of the highly cited paper of</w:t>
      </w:r>
      <w:r w:rsidR="006E36E5">
        <w:rPr>
          <w:rStyle w:val="c-bibliographic-informationvalue"/>
          <w:rFonts w:cs="Times New Roman"/>
          <w:lang w:val="en-GB"/>
        </w:rPr>
        <w:t xml:space="preserve"> </w:t>
      </w:r>
      <w:proofErr w:type="spellStart"/>
      <w:r w:rsidR="006E36E5" w:rsidRPr="00254603">
        <w:rPr>
          <w:rStyle w:val="c-bibliographic-informationvalue"/>
          <w:rFonts w:cs="Times New Roman"/>
          <w:lang w:val="en-GB"/>
        </w:rPr>
        <w:t>Hallmann</w:t>
      </w:r>
      <w:proofErr w:type="spellEnd"/>
      <w:r w:rsidR="006E36E5" w:rsidRPr="00254603">
        <w:rPr>
          <w:rStyle w:val="c-bibliographic-informationvalue"/>
          <w:rFonts w:cs="Times New Roman"/>
          <w:lang w:val="en-GB"/>
        </w:rPr>
        <w:t xml:space="preserve"> </w:t>
      </w:r>
      <w:r w:rsidR="006E36E5" w:rsidRPr="00254603">
        <w:rPr>
          <w:rStyle w:val="c-bibliographic-informationvalue"/>
          <w:rFonts w:cs="Times New Roman"/>
          <w:i/>
          <w:iCs/>
          <w:lang w:val="en-GB"/>
        </w:rPr>
        <w:t>et al.</w:t>
      </w:r>
      <w:r w:rsidR="00EA3169" w:rsidRPr="00344E70">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{"citationID":"mdk9gf1M","properties":{"formattedCitation":"\\super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00EA3169" w:rsidRPr="00344E70">
        <w:rPr>
          <w:rStyle w:val="c-bibliographic-informationvalue"/>
          <w:rFonts w:cs="Times New Roman"/>
          <w:lang w:val="en-GB"/>
        </w:rPr>
        <w:fldChar w:fldCharType="separate"/>
      </w:r>
      <w:r w:rsidR="006E36E5" w:rsidRPr="006E36E5">
        <w:rPr>
          <w:rFonts w:cs="Times New Roman"/>
          <w:vertAlign w:val="superscript"/>
        </w:rPr>
        <w:t>2</w:t>
      </w:r>
      <w:r w:rsidR="00EA3169" w:rsidRPr="00344E70">
        <w:rPr>
          <w:rStyle w:val="c-bibliographic-informationvalue"/>
          <w:rFonts w:cs="Times New Roman"/>
          <w:lang w:val="en-GB"/>
        </w:rPr>
        <w:fldChar w:fldCharType="end"/>
      </w:r>
      <w:r w:rsidRPr="00344E70">
        <w:rPr>
          <w:rStyle w:val="c-bibliographic-informationvalue"/>
          <w:rFonts w:cs="Times New Roman"/>
          <w:lang w:val="en-GB"/>
        </w:rPr>
        <w:t>, w</w:t>
      </w:r>
      <w:r w:rsidR="00B67F33">
        <w:rPr>
          <w:rStyle w:val="c-bibliographic-informationvalue"/>
          <w:rFonts w:cs="Times New Roman"/>
          <w:lang w:val="en-GB"/>
        </w:rPr>
        <w:t>ho</w:t>
      </w:r>
      <w:r w:rsidRPr="00344E70">
        <w:rPr>
          <w:rStyle w:val="c-bibliographic-informationvalue"/>
          <w:rFonts w:cs="Times New Roman"/>
          <w:lang w:val="en-GB"/>
        </w:rPr>
        <w:t xml:space="preserve"> show</w:t>
      </w:r>
      <w:r w:rsidR="00EA3169" w:rsidRPr="00344E70">
        <w:rPr>
          <w:rStyle w:val="c-bibliographic-informationvalue"/>
          <w:rFonts w:cs="Times New Roman"/>
          <w:lang w:val="en-GB"/>
        </w:rPr>
        <w:t>ed</w:t>
      </w:r>
      <w:r w:rsidRPr="00344E70">
        <w:rPr>
          <w:rStyle w:val="c-bibliographic-informationvalue"/>
          <w:rFonts w:cs="Times New Roman"/>
          <w:lang w:val="en-GB"/>
        </w:rPr>
        <w:t xml:space="preserve"> a strong decline </w:t>
      </w:r>
      <w:r w:rsidR="008D2EB3">
        <w:rPr>
          <w:rStyle w:val="c-bibliographic-informationvalue"/>
          <w:rFonts w:cs="Times New Roman"/>
          <w:lang w:val="en-GB"/>
        </w:rPr>
        <w:t>in</w:t>
      </w:r>
      <w:r w:rsidRPr="00344E70">
        <w:rPr>
          <w:rStyle w:val="c-bibliographic-informationvalue"/>
          <w:rFonts w:cs="Times New Roman"/>
          <w:lang w:val="en-GB"/>
        </w:rPr>
        <w:t xml:space="preserve"> insect biomass in Germany between 1989 and 201</w:t>
      </w:r>
      <w:r w:rsidR="00EA3169" w:rsidRPr="00344E70">
        <w:rPr>
          <w:rStyle w:val="c-bibliographic-informationvalue"/>
          <w:rFonts w:cs="Times New Roman"/>
          <w:lang w:val="en-GB"/>
        </w:rPr>
        <w:t xml:space="preserve">6. Müller </w:t>
      </w:r>
      <w:r w:rsidR="00EA3169" w:rsidRPr="00344E70">
        <w:rPr>
          <w:rStyle w:val="c-bibliographic-informationvalue"/>
          <w:rFonts w:cs="Times New Roman"/>
          <w:i/>
          <w:iCs/>
          <w:lang w:val="en-GB"/>
        </w:rPr>
        <w:t>et al.</w:t>
      </w:r>
      <w:r w:rsidR="00EA3169" w:rsidRPr="00344E70">
        <w:rPr>
          <w:rStyle w:val="c-bibliographic-informationvalue"/>
          <w:rFonts w:cs="Times New Roman"/>
          <w:lang w:val="en-GB"/>
        </w:rPr>
        <w:t xml:space="preserve"> </w:t>
      </w:r>
      <w:r w:rsidR="00F73928">
        <w:rPr>
          <w:rStyle w:val="c-bibliographic-informationvalue"/>
          <w:rFonts w:cs="Times New Roman"/>
          <w:lang w:val="en-GB"/>
        </w:rPr>
        <w:t xml:space="preserve">first </w:t>
      </w:r>
      <w:r w:rsidR="00DC6796" w:rsidRPr="00344E70">
        <w:rPr>
          <w:rStyle w:val="c-bibliographic-informationvalue"/>
          <w:rFonts w:cs="Times New Roman"/>
          <w:lang w:val="en-GB"/>
        </w:rPr>
        <w:t xml:space="preserve">show that </w:t>
      </w:r>
      <w:r w:rsidR="008D2EB3">
        <w:rPr>
          <w:rStyle w:val="c-bibliographic-informationvalue"/>
          <w:rFonts w:cs="Times New Roman"/>
          <w:lang w:val="en-GB"/>
        </w:rPr>
        <w:t xml:space="preserve">adding recently collected </w:t>
      </w:r>
      <w:r w:rsidR="005951C8">
        <w:rPr>
          <w:rStyle w:val="c-bibliographic-informationvalue"/>
          <w:rFonts w:cs="Times New Roman"/>
          <w:lang w:val="en-GB"/>
        </w:rPr>
        <w:t>data (2016-2022)</w:t>
      </w:r>
      <w:r w:rsidR="008D2EB3">
        <w:rPr>
          <w:rStyle w:val="c-bibliographic-informationvalue"/>
          <w:rFonts w:cs="Times New Roman"/>
          <w:lang w:val="en-GB"/>
        </w:rPr>
        <w:t xml:space="preserve"> to</w:t>
      </w:r>
      <w:r w:rsidR="008D2EB3" w:rsidRPr="008D2EB3">
        <w:rPr>
          <w:rStyle w:val="c-bibliographic-informationvalue"/>
          <w:rFonts w:cs="Times New Roman"/>
          <w:lang w:val="en-GB"/>
        </w:rPr>
        <w:t xml:space="preserve"> </w:t>
      </w:r>
      <w:proofErr w:type="spellStart"/>
      <w:r w:rsidR="008D2EB3" w:rsidRPr="00344E70">
        <w:rPr>
          <w:rStyle w:val="c-bibliographic-informationvalue"/>
          <w:rFonts w:cs="Times New Roman"/>
          <w:lang w:val="en-GB"/>
        </w:rPr>
        <w:t>Hallmann</w:t>
      </w:r>
      <w:proofErr w:type="spellEnd"/>
      <w:r w:rsidR="008D2EB3" w:rsidRPr="00344E70">
        <w:rPr>
          <w:rStyle w:val="c-bibliographic-informationvalue"/>
          <w:rFonts w:cs="Times New Roman"/>
          <w:lang w:val="en-GB"/>
        </w:rPr>
        <w:t xml:space="preserve"> </w:t>
      </w:r>
      <w:r w:rsidR="008D2EB3" w:rsidRPr="00344E70">
        <w:rPr>
          <w:rStyle w:val="c-bibliographic-informationvalue"/>
          <w:rFonts w:cs="Times New Roman"/>
          <w:i/>
          <w:iCs/>
          <w:lang w:val="en-GB"/>
        </w:rPr>
        <w:t>et al.</w:t>
      </w:r>
      <w:r w:rsidR="008D2EB3">
        <w:rPr>
          <w:rStyle w:val="c-bibliographic-informationvalue"/>
          <w:rFonts w:cs="Times New Roman"/>
          <w:lang w:val="en-GB"/>
        </w:rPr>
        <w:t xml:space="preserve"> time series, </w:t>
      </w:r>
      <w:commentRangeStart w:id="10"/>
      <w:r w:rsidR="008D2EB3">
        <w:rPr>
          <w:rStyle w:val="c-bibliographic-informationvalue"/>
          <w:rFonts w:cs="Times New Roman"/>
          <w:lang w:val="en-GB"/>
        </w:rPr>
        <w:t>results in a non-significant decline in biomass</w:t>
      </w:r>
      <w:r w:rsidR="00DC6796" w:rsidRPr="00344E70">
        <w:rPr>
          <w:rStyle w:val="c-bibliographic-informationvalue"/>
          <w:rFonts w:cs="Times New Roman"/>
          <w:lang w:val="en-GB"/>
        </w:rPr>
        <w:t xml:space="preserve"> between 1989 and 20</w:t>
      </w:r>
      <w:r w:rsidR="00F73928">
        <w:rPr>
          <w:rStyle w:val="c-bibliographic-informationvalue"/>
          <w:rFonts w:cs="Times New Roman"/>
          <w:lang w:val="en-GB"/>
        </w:rPr>
        <w:t>2</w:t>
      </w:r>
      <w:r w:rsidR="00DC6796" w:rsidRPr="00344E70">
        <w:rPr>
          <w:rStyle w:val="c-bibliographic-informationvalue"/>
          <w:rFonts w:cs="Times New Roman"/>
          <w:lang w:val="en-GB"/>
        </w:rPr>
        <w:t>2</w:t>
      </w:r>
      <w:commentRangeEnd w:id="10"/>
      <w:r w:rsidR="00971E3E">
        <w:rPr>
          <w:rStyle w:val="Marquedecommentaire"/>
          <w:lang w:val="fr-CH"/>
        </w:rPr>
        <w:commentReference w:id="10"/>
      </w:r>
      <w:r w:rsidR="005951C8">
        <w:rPr>
          <w:rStyle w:val="c-bibliographic-informationvalue"/>
          <w:rFonts w:cs="Times New Roman"/>
          <w:lang w:val="en-GB"/>
        </w:rPr>
        <w:t xml:space="preserve">. </w:t>
      </w:r>
      <w:r w:rsidR="00F41580">
        <w:rPr>
          <w:rStyle w:val="c-bibliographic-informationvalue"/>
          <w:rFonts w:cs="Times New Roman"/>
          <w:lang w:val="en-GB"/>
        </w:rPr>
        <w:t>Second</w:t>
      </w:r>
      <w:r w:rsidR="005951C8">
        <w:rPr>
          <w:rStyle w:val="c-bibliographic-informationvalue"/>
          <w:rFonts w:cs="Times New Roman"/>
          <w:lang w:val="en-GB"/>
        </w:rPr>
        <w:t>, they</w:t>
      </w:r>
      <w:r w:rsidR="009461C4">
        <w:rPr>
          <w:rStyle w:val="c-bibliographic-informationvalue"/>
          <w:rFonts w:cs="Times New Roman"/>
          <w:lang w:val="en-GB"/>
        </w:rPr>
        <w:t xml:space="preserve"> present a re-analysis of the data</w:t>
      </w:r>
      <w:r w:rsidR="005951C8">
        <w:rPr>
          <w:rStyle w:val="c-bibliographic-informationvalue"/>
          <w:rFonts w:cs="Times New Roman"/>
          <w:lang w:val="en-GB"/>
        </w:rPr>
        <w:t xml:space="preserve"> from </w:t>
      </w:r>
      <w:proofErr w:type="spellStart"/>
      <w:r w:rsidR="005951C8" w:rsidRPr="00344E70">
        <w:rPr>
          <w:rStyle w:val="c-bibliographic-informationvalue"/>
          <w:rFonts w:cs="Times New Roman"/>
          <w:lang w:val="en-GB"/>
        </w:rPr>
        <w:t>Hallmann</w:t>
      </w:r>
      <w:proofErr w:type="spellEnd"/>
      <w:r w:rsidR="005951C8" w:rsidRPr="00344E70">
        <w:rPr>
          <w:rStyle w:val="c-bibliographic-informationvalue"/>
          <w:rFonts w:cs="Times New Roman"/>
          <w:lang w:val="en-GB"/>
        </w:rPr>
        <w:t xml:space="preserve"> </w:t>
      </w:r>
      <w:r w:rsidR="005951C8" w:rsidRPr="00344E70">
        <w:rPr>
          <w:rStyle w:val="c-bibliographic-informationvalue"/>
          <w:rFonts w:cs="Times New Roman"/>
          <w:i/>
          <w:iCs/>
          <w:lang w:val="en-GB"/>
        </w:rPr>
        <w:t>et al.</w:t>
      </w:r>
      <w:r w:rsidR="005951C8">
        <w:rPr>
          <w:rStyle w:val="c-bibliographic-informationvalue"/>
          <w:rFonts w:cs="Times New Roman"/>
          <w:lang w:val="en-GB"/>
        </w:rPr>
        <w:t xml:space="preserve"> </w:t>
      </w:r>
      <w:r w:rsidR="009461C4">
        <w:rPr>
          <w:rStyle w:val="c-bibliographic-informationvalue"/>
          <w:rFonts w:cs="Times New Roman"/>
          <w:lang w:val="en-GB"/>
        </w:rPr>
        <w:t xml:space="preserve">adding weather conditions as predictors </w:t>
      </w:r>
      <w:r w:rsidR="00DC6796" w:rsidRPr="00344E70">
        <w:rPr>
          <w:rStyle w:val="c-bibliographic-informationvalue"/>
          <w:rFonts w:cs="Times New Roman"/>
          <w:lang w:val="en-GB"/>
        </w:rPr>
        <w:t xml:space="preserve">and conclude that the </w:t>
      </w:r>
      <w:r w:rsidR="005951C8">
        <w:rPr>
          <w:rStyle w:val="c-bibliographic-informationvalue"/>
          <w:rFonts w:cs="Times New Roman"/>
          <w:lang w:val="en-GB"/>
        </w:rPr>
        <w:t>temporal</w:t>
      </w:r>
      <w:r w:rsidR="00DC6796" w:rsidRPr="00344E70">
        <w:rPr>
          <w:rStyle w:val="c-bibliographic-informationvalue"/>
          <w:rFonts w:cs="Times New Roman"/>
          <w:lang w:val="en-GB"/>
        </w:rPr>
        <w:t xml:space="preserve"> variations</w:t>
      </w:r>
      <w:r w:rsidR="005951C8">
        <w:rPr>
          <w:rStyle w:val="c-bibliographic-informationvalue"/>
          <w:rFonts w:cs="Times New Roman"/>
          <w:lang w:val="en-GB"/>
        </w:rPr>
        <w:t xml:space="preserve"> in insect biomass</w:t>
      </w:r>
      <w:r w:rsidR="00DC6796" w:rsidRPr="00344E70">
        <w:rPr>
          <w:rStyle w:val="c-bibliographic-informationvalue"/>
          <w:rFonts w:cs="Times New Roman"/>
          <w:lang w:val="en-GB"/>
        </w:rPr>
        <w:t xml:space="preserve"> </w:t>
      </w:r>
      <w:r w:rsidR="00B67F33">
        <w:rPr>
          <w:rStyle w:val="c-bibliographic-informationvalue"/>
          <w:rFonts w:cs="Times New Roman"/>
          <w:lang w:val="en-GB"/>
        </w:rPr>
        <w:t>are</w:t>
      </w:r>
      <w:r w:rsidR="00DC6796" w:rsidRPr="00344E70">
        <w:rPr>
          <w:rStyle w:val="c-bibliographic-informationvalue"/>
          <w:rFonts w:cs="Times New Roman"/>
          <w:lang w:val="en-GB"/>
        </w:rPr>
        <w:t xml:space="preserve"> explained by w</w:t>
      </w:r>
      <w:r w:rsidR="005951C8">
        <w:rPr>
          <w:rStyle w:val="c-bibliographic-informationvalue"/>
          <w:rFonts w:cs="Times New Roman"/>
          <w:lang w:val="en-GB"/>
        </w:rPr>
        <w:t>eather</w:t>
      </w:r>
      <w:r w:rsidR="00DC6796" w:rsidRPr="00344E70">
        <w:rPr>
          <w:rStyle w:val="c-bibliographic-informationvalue"/>
          <w:rFonts w:cs="Times New Roman"/>
          <w:lang w:val="en-GB"/>
        </w:rPr>
        <w:t xml:space="preserve"> conditions</w:t>
      </w:r>
      <w:r w:rsidR="005951C8">
        <w:rPr>
          <w:rStyle w:val="c-bibliographic-informationvalue"/>
          <w:rFonts w:cs="Times New Roman"/>
          <w:lang w:val="en-GB"/>
        </w:rPr>
        <w:t xml:space="preserve"> only</w:t>
      </w:r>
      <w:r w:rsidR="00DC6796" w:rsidRPr="00344E70">
        <w:rPr>
          <w:rStyle w:val="c-bibliographic-informationvalue"/>
          <w:rFonts w:cs="Times New Roman"/>
          <w:lang w:val="en-GB"/>
        </w:rPr>
        <w:t xml:space="preserve">. </w:t>
      </w:r>
      <w:r w:rsidR="00DC6796" w:rsidRPr="00344E70">
        <w:t xml:space="preserve">Here </w:t>
      </w:r>
      <w:r w:rsidR="0019155F" w:rsidRPr="0019155F">
        <w:t>I present arguments that explain why I think their analysis</w:t>
      </w:r>
      <w:r w:rsidR="0019155F">
        <w:t xml:space="preserve"> was</w:t>
      </w:r>
      <w:r w:rsidR="00DC6796" w:rsidRPr="00344E70">
        <w:t xml:space="preserve"> </w:t>
      </w:r>
      <w:r w:rsidR="00B67F33">
        <w:t>unsuitable</w:t>
      </w:r>
      <w:r w:rsidR="00DC6796" w:rsidRPr="00344E70">
        <w:t xml:space="preserve"> to </w:t>
      </w:r>
      <w:r w:rsidR="00B67F33">
        <w:t>draw</w:t>
      </w:r>
      <w:r w:rsidR="00DC6796" w:rsidRPr="00344E70">
        <w:t xml:space="preserve"> such conclusions</w:t>
      </w:r>
      <w:r w:rsidR="00313750">
        <w:t xml:space="preserve">, because </w:t>
      </w:r>
      <w:r w:rsidR="00B07B54">
        <w:t>o</w:t>
      </w:r>
      <w:r w:rsidR="00313750">
        <w:t>f</w:t>
      </w:r>
      <w:r w:rsidR="00B07B54">
        <w:t xml:space="preserve"> the </w:t>
      </w:r>
      <w:r w:rsidR="00751D91">
        <w:t>limitations</w:t>
      </w:r>
      <w:r w:rsidR="00B07B54">
        <w:t xml:space="preserve"> of the dataset and because of flawed statistical analyses. </w:t>
      </w:r>
      <w:r w:rsidR="00267525">
        <w:rPr>
          <w:lang w:val="en-GB"/>
        </w:rPr>
        <w:t>More appropriate analyses produce a pattern opposite to the main message of</w:t>
      </w:r>
      <w:r w:rsidR="00267525" w:rsidRPr="00267525">
        <w:rPr>
          <w:rStyle w:val="c-bibliographic-informationvalue"/>
          <w:rFonts w:cs="Times New Roman"/>
          <w:lang w:val="en-GB"/>
        </w:rPr>
        <w:t xml:space="preserve"> </w:t>
      </w:r>
      <w:r w:rsidR="00267525" w:rsidRPr="00344E70">
        <w:rPr>
          <w:rStyle w:val="c-bibliographic-informationvalue"/>
          <w:rFonts w:cs="Times New Roman"/>
          <w:lang w:val="en-GB"/>
        </w:rPr>
        <w:t xml:space="preserve">Müller </w:t>
      </w:r>
      <w:r w:rsidR="00267525" w:rsidRPr="00344E70">
        <w:rPr>
          <w:rStyle w:val="c-bibliographic-informationvalue"/>
          <w:rFonts w:cs="Times New Roman"/>
          <w:i/>
          <w:iCs/>
          <w:lang w:val="en-GB"/>
        </w:rPr>
        <w:t>et al.</w:t>
      </w:r>
      <w:r w:rsidR="00267525">
        <w:rPr>
          <w:lang w:val="en-GB"/>
        </w:rPr>
        <w:t>: there is a significant temporal decline in insect biomass that is not explained by weather conditions</w:t>
      </w:r>
      <w:r w:rsidR="0019155F">
        <w:rPr>
          <w:lang w:val="en-GB"/>
        </w:rPr>
        <w:t xml:space="preserve"> and habitats conditions played a significant role in the observed decline</w:t>
      </w:r>
      <w:r w:rsidR="00267525">
        <w:rPr>
          <w:lang w:val="en-GB"/>
        </w:rPr>
        <w:t>.</w:t>
      </w:r>
    </w:p>
    <w:p w14:paraId="0D6565E3" w14:textId="7324A250" w:rsidR="00EB3A89" w:rsidRDefault="00EB3A89" w:rsidP="00EB3A89">
      <w:pPr>
        <w:pStyle w:val="Titre2"/>
        <w:rPr>
          <w:lang w:val="en-GB"/>
        </w:rPr>
      </w:pPr>
      <w:commentRangeStart w:id="11"/>
      <w:commentRangeStart w:id="12"/>
      <w:r>
        <w:rPr>
          <w:lang w:val="en-GB"/>
        </w:rPr>
        <w:t xml:space="preserve">Interpretation of Figure 1 </w:t>
      </w:r>
      <w:commentRangeEnd w:id="11"/>
      <w:r w:rsidR="00DA500E">
        <w:rPr>
          <w:rStyle w:val="Marquedecommentaire"/>
          <w:rFonts w:eastAsiaTheme="minorHAnsi" w:cstheme="minorBidi"/>
          <w:b w:val="0"/>
        </w:rPr>
        <w:commentReference w:id="11"/>
      </w:r>
      <w:r>
        <w:rPr>
          <w:lang w:val="en-GB"/>
        </w:rPr>
        <w:t xml:space="preserve">was </w:t>
      </w:r>
      <w:proofErr w:type="gramStart"/>
      <w:r>
        <w:rPr>
          <w:lang w:val="en-GB"/>
        </w:rPr>
        <w:t>misleading</w:t>
      </w:r>
      <w:proofErr w:type="gramEnd"/>
    </w:p>
    <w:p w14:paraId="494313D4" w14:textId="6C464422" w:rsidR="001E0EB4" w:rsidRDefault="00DC6796" w:rsidP="00E1116A">
      <w:pPr>
        <w:pStyle w:val="Corpsdetexte"/>
        <w:rPr>
          <w:rStyle w:val="c-bibliographic-informationvalue"/>
          <w:rFonts w:cs="Times New Roman"/>
          <w:lang w:val="en-GB"/>
        </w:rPr>
      </w:pPr>
      <w:r w:rsidRPr="00344E70">
        <w:rPr>
          <w:lang w:val="en-GB"/>
        </w:rPr>
        <w:t xml:space="preserve">First, </w:t>
      </w:r>
      <w:r w:rsidR="00B67F33">
        <w:rPr>
          <w:lang w:val="en-GB"/>
        </w:rPr>
        <w:t>f</w:t>
      </w:r>
      <w:r w:rsidRPr="00344E70">
        <w:rPr>
          <w:lang w:val="en-GB"/>
        </w:rPr>
        <w:t>igure 1</w:t>
      </w:r>
      <w:r w:rsidR="00865B8D">
        <w:rPr>
          <w:lang w:val="en-GB"/>
        </w:rPr>
        <w:t xml:space="preserve"> of</w:t>
      </w:r>
      <w:r w:rsidR="008D2EB3">
        <w:rPr>
          <w:lang w:val="en-GB"/>
        </w:rPr>
        <w:t xml:space="preserve"> Müller </w:t>
      </w:r>
      <w:r w:rsidR="008D2EB3" w:rsidRPr="008D2EB3">
        <w:rPr>
          <w:i/>
          <w:iCs/>
          <w:lang w:val="en-GB"/>
        </w:rPr>
        <w:t>et al.</w:t>
      </w:r>
      <w:r w:rsidRPr="00344E70">
        <w:rPr>
          <w:lang w:val="en-GB"/>
        </w:rPr>
        <w:t xml:space="preserve"> is misleading</w:t>
      </w:r>
      <w:r w:rsidR="005951C8">
        <w:rPr>
          <w:lang w:val="en-GB"/>
        </w:rPr>
        <w:t xml:space="preserve"> because it </w:t>
      </w:r>
      <w:r w:rsidR="008D2EB3">
        <w:rPr>
          <w:lang w:val="en-GB"/>
        </w:rPr>
        <w:t>exhibits</w:t>
      </w:r>
      <w:r w:rsidR="005951C8">
        <w:rPr>
          <w:lang w:val="en-GB"/>
        </w:rPr>
        <w:t xml:space="preserve"> two datasets collected on different </w:t>
      </w:r>
      <w:r w:rsidR="00581B11">
        <w:rPr>
          <w:lang w:val="en-GB"/>
        </w:rPr>
        <w:t xml:space="preserve">geographic </w:t>
      </w:r>
      <w:r w:rsidR="008D2EB3">
        <w:rPr>
          <w:lang w:val="en-GB"/>
        </w:rPr>
        <w:t>areas</w:t>
      </w:r>
      <w:commentRangeEnd w:id="12"/>
      <w:r w:rsidR="00850F36">
        <w:rPr>
          <w:rStyle w:val="Marquedecommentaire"/>
          <w:lang w:val="fr-CH"/>
        </w:rPr>
        <w:commentReference w:id="12"/>
      </w:r>
      <w:r w:rsidR="00E1116A">
        <w:rPr>
          <w:lang w:val="en-GB"/>
        </w:rPr>
        <w:t xml:space="preserve">, </w:t>
      </w:r>
      <w:r w:rsidR="00E1116A" w:rsidRPr="00344E70">
        <w:rPr>
          <w:rStyle w:val="c-bibliographic-informationvalue"/>
          <w:rFonts w:cs="Times New Roman"/>
          <w:lang w:val="en-GB"/>
        </w:rPr>
        <w:t>as shown by their Extended Data Fig. 1</w:t>
      </w:r>
      <w:r w:rsidR="008D2EB3">
        <w:rPr>
          <w:rStyle w:val="c-bibliographic-informationvalue"/>
          <w:rFonts w:cs="Times New Roman"/>
          <w:lang w:val="en-GB"/>
        </w:rPr>
        <w:t>, as a unique time series</w:t>
      </w:r>
      <w:r w:rsidR="005951C8">
        <w:rPr>
          <w:lang w:val="en-GB"/>
        </w:rPr>
        <w:t>. T</w:t>
      </w:r>
      <w:r w:rsidRPr="00344E70">
        <w:rPr>
          <w:lang w:val="en-GB"/>
        </w:rPr>
        <w:t>he</w:t>
      </w:r>
      <w:r w:rsidR="007569E2" w:rsidRPr="00344E70">
        <w:rPr>
          <w:lang w:val="en-GB"/>
        </w:rPr>
        <w:t xml:space="preserve"> </w:t>
      </w:r>
      <w:r w:rsidR="008D2EB3">
        <w:rPr>
          <w:lang w:val="en-GB"/>
        </w:rPr>
        <w:t xml:space="preserve">1989-2016 </w:t>
      </w:r>
      <w:r w:rsidR="007569E2" w:rsidRPr="00344E70">
        <w:rPr>
          <w:lang w:val="en-GB"/>
        </w:rPr>
        <w:t>data</w:t>
      </w:r>
      <w:r w:rsidR="008D2EB3">
        <w:rPr>
          <w:lang w:val="en-GB"/>
        </w:rPr>
        <w:t xml:space="preserve"> used by Müller </w:t>
      </w:r>
      <w:r w:rsidR="008D2EB3" w:rsidRPr="008D2EB3">
        <w:rPr>
          <w:i/>
          <w:iCs/>
          <w:lang w:val="en-GB"/>
        </w:rPr>
        <w:t>et al.</w:t>
      </w:r>
      <w:r w:rsidR="008D2EB3">
        <w:rPr>
          <w:lang w:val="en-GB"/>
        </w:rPr>
        <w:t xml:space="preserve"> t</w:t>
      </w:r>
      <w:r w:rsidR="007569E2" w:rsidRPr="00344E70">
        <w:rPr>
          <w:rStyle w:val="c-bibliographic-informationvalue"/>
          <w:rFonts w:cs="Times New Roman"/>
          <w:lang w:val="en-GB"/>
        </w:rPr>
        <w:t xml:space="preserve">o </w:t>
      </w:r>
      <w:r w:rsidR="005951C8">
        <w:rPr>
          <w:rStyle w:val="c-bibliographic-informationvalue"/>
          <w:rFonts w:cs="Times New Roman"/>
          <w:lang w:val="en-GB"/>
        </w:rPr>
        <w:t>fit</w:t>
      </w:r>
      <w:r w:rsidR="007569E2" w:rsidRPr="00344E70">
        <w:rPr>
          <w:rStyle w:val="c-bibliographic-informationvalue"/>
          <w:rFonts w:cs="Times New Roman"/>
          <w:lang w:val="en-GB"/>
        </w:rPr>
        <w:t xml:space="preserve"> their model</w:t>
      </w:r>
      <w:del w:id="13" w:author="Benoît" w:date="2023-11-29T17:43:00Z">
        <w:r w:rsidR="007569E2" w:rsidRPr="00344E70" w:rsidDel="00E27CD1">
          <w:rPr>
            <w:rStyle w:val="c-bibliographic-informationvalue"/>
            <w:rFonts w:cs="Times New Roman"/>
            <w:lang w:val="en-GB"/>
          </w:rPr>
          <w:delText>,</w:delText>
        </w:r>
      </w:del>
      <w:r w:rsidR="007569E2" w:rsidRPr="00344E70">
        <w:rPr>
          <w:rStyle w:val="c-bibliographic-informationvalue"/>
          <w:rFonts w:cs="Times New Roman"/>
          <w:lang w:val="en-GB"/>
        </w:rPr>
        <w:t xml:space="preserve"> we</w:t>
      </w:r>
      <w:r w:rsidRPr="00344E70">
        <w:rPr>
          <w:rStyle w:val="c-bibliographic-informationvalue"/>
          <w:rFonts w:cs="Times New Roman"/>
          <w:lang w:val="en-GB"/>
        </w:rPr>
        <w:t xml:space="preserve">re </w:t>
      </w:r>
      <w:r w:rsidR="00E1116A">
        <w:rPr>
          <w:rStyle w:val="c-bibliographic-informationvalue"/>
          <w:rFonts w:cs="Times New Roman"/>
          <w:lang w:val="en-GB"/>
        </w:rPr>
        <w:t xml:space="preserve">mostly </w:t>
      </w:r>
      <w:r w:rsidRPr="00344E70">
        <w:rPr>
          <w:rStyle w:val="c-bibliographic-informationvalue"/>
          <w:rFonts w:cs="Times New Roman"/>
          <w:lang w:val="en-GB"/>
        </w:rPr>
        <w:t xml:space="preserve">collected </w:t>
      </w:r>
      <w:r w:rsidR="008D2EB3">
        <w:rPr>
          <w:rStyle w:val="c-bibliographic-informationvalue"/>
          <w:rFonts w:cs="Times New Roman"/>
          <w:lang w:val="en-GB"/>
        </w:rPr>
        <w:t>in</w:t>
      </w:r>
      <w:r w:rsidR="00E1116A">
        <w:rPr>
          <w:rStyle w:val="c-bibliographic-informationvalue"/>
          <w:rFonts w:cs="Times New Roman"/>
          <w:lang w:val="en-GB"/>
        </w:rPr>
        <w:t xml:space="preserve"> middle-west Germany</w:t>
      </w:r>
      <w:r w:rsidR="008D2EB3">
        <w:rPr>
          <w:rStyle w:val="c-bibliographic-informationvalue"/>
          <w:rFonts w:cs="Times New Roman"/>
          <w:lang w:val="en-GB"/>
        </w:rPr>
        <w:t>,</w:t>
      </w:r>
      <w:r w:rsidR="00E1116A">
        <w:rPr>
          <w:rStyle w:val="c-bibliographic-informationvalue"/>
          <w:rFonts w:cs="Times New Roman"/>
          <w:lang w:val="en-GB"/>
        </w:rPr>
        <w:t xml:space="preserve"> while the </w:t>
      </w:r>
      <w:r w:rsidR="008D2EB3">
        <w:rPr>
          <w:rStyle w:val="c-bibliographic-informationvalue"/>
          <w:rFonts w:cs="Times New Roman"/>
          <w:lang w:val="en-GB"/>
        </w:rPr>
        <w:t xml:space="preserve">2016-2022 </w:t>
      </w:r>
      <w:r w:rsidR="00E1116A">
        <w:rPr>
          <w:rStyle w:val="c-bibliographic-informationvalue"/>
          <w:rFonts w:cs="Times New Roman"/>
          <w:lang w:val="en-GB"/>
        </w:rPr>
        <w:t>data, used to validate the model, were collected in south-east Germany</w:t>
      </w:r>
      <w:r w:rsidR="00FD3852" w:rsidRPr="00344E70">
        <w:rPr>
          <w:rStyle w:val="c-bibliographic-informationvalue"/>
          <w:rFonts w:cs="Times New Roman"/>
          <w:lang w:val="en-GB"/>
        </w:rPr>
        <w:t xml:space="preserve"> (Fig. 1)</w:t>
      </w:r>
      <w:r w:rsidRPr="00344E70">
        <w:rPr>
          <w:rStyle w:val="c-bibliographic-informationvalue"/>
          <w:rFonts w:cs="Times New Roman"/>
          <w:lang w:val="en-GB"/>
        </w:rPr>
        <w:t xml:space="preserve">. </w:t>
      </w:r>
      <w:r w:rsidR="001E0EB4">
        <w:rPr>
          <w:rStyle w:val="c-bibliographic-informationvalue"/>
          <w:rFonts w:cs="Times New Roman"/>
          <w:lang w:val="en-GB"/>
        </w:rPr>
        <w:t xml:space="preserve">In the </w:t>
      </w:r>
      <w:r w:rsidR="001E0EB4">
        <w:rPr>
          <w:sz w:val="23"/>
          <w:szCs w:val="23"/>
        </w:rPr>
        <w:t xml:space="preserve">review process documentation available with the paper, </w:t>
      </w:r>
      <w:r w:rsidR="001E0EB4">
        <w:rPr>
          <w:rStyle w:val="c-bibliographic-informationvalue"/>
          <w:rFonts w:cs="Times New Roman"/>
          <w:lang w:val="en-GB"/>
        </w:rPr>
        <w:t xml:space="preserve">Müller </w:t>
      </w:r>
      <w:r w:rsidR="001E0EB4" w:rsidRPr="00E1116A">
        <w:rPr>
          <w:rStyle w:val="c-bibliographic-informationvalue"/>
          <w:rFonts w:cs="Times New Roman"/>
          <w:i/>
          <w:iCs/>
          <w:lang w:val="en-GB"/>
        </w:rPr>
        <w:t>et al.</w:t>
      </w:r>
      <w:r w:rsidR="001E0EB4">
        <w:rPr>
          <w:rStyle w:val="c-bibliographic-informationvalue"/>
          <w:rFonts w:cs="Times New Roman"/>
          <w:lang w:val="en-GB"/>
        </w:rPr>
        <w:t xml:space="preserve"> </w:t>
      </w:r>
      <w:r w:rsidR="00C05CA8">
        <w:rPr>
          <w:rStyle w:val="c-bibliographic-informationvalue"/>
          <w:rFonts w:cs="Times New Roman"/>
          <w:lang w:val="en-GB"/>
        </w:rPr>
        <w:t>stated that</w:t>
      </w:r>
      <w:r w:rsidR="001E0EB4">
        <w:rPr>
          <w:rStyle w:val="c-bibliographic-informationvalue"/>
          <w:rFonts w:cs="Times New Roman"/>
          <w:lang w:val="en-GB"/>
        </w:rPr>
        <w:t xml:space="preserve"> they have no reason to expect any difference between these two areas in terms of </w:t>
      </w:r>
      <w:r w:rsidR="005C7251">
        <w:rPr>
          <w:rStyle w:val="c-bibliographic-informationvalue"/>
          <w:rFonts w:cs="Times New Roman"/>
          <w:lang w:val="en-GB"/>
        </w:rPr>
        <w:t xml:space="preserve">average </w:t>
      </w:r>
      <w:r w:rsidR="001E0EB4">
        <w:rPr>
          <w:rStyle w:val="c-bibliographic-informationvalue"/>
          <w:rFonts w:cs="Times New Roman"/>
          <w:lang w:val="en-GB"/>
        </w:rPr>
        <w:t xml:space="preserve">insect biomass </w:t>
      </w:r>
      <w:del w:id="14" w:author="CESCO" w:date="2023-12-01T08:46:00Z">
        <w:r w:rsidR="001E0EB4" w:rsidDel="00666769">
          <w:rPr>
            <w:rStyle w:val="c-bibliographic-informationvalue"/>
            <w:rFonts w:cs="Times New Roman"/>
            <w:lang w:val="en-GB"/>
          </w:rPr>
          <w:delText>because of</w:delText>
        </w:r>
      </w:del>
      <w:ins w:id="15" w:author="CESCO" w:date="2023-12-01T08:46:00Z">
        <w:r w:rsidR="00666769">
          <w:rPr>
            <w:rStyle w:val="c-bibliographic-informationvalue"/>
            <w:rFonts w:cs="Times New Roman"/>
            <w:lang w:val="en-GB"/>
          </w:rPr>
          <w:t>for</w:t>
        </w:r>
      </w:ins>
      <w:r w:rsidR="001E0EB4">
        <w:rPr>
          <w:rStyle w:val="c-bibliographic-informationvalue"/>
          <w:rFonts w:cs="Times New Roman"/>
          <w:lang w:val="en-GB"/>
        </w:rPr>
        <w:t xml:space="preserve"> two reasons</w:t>
      </w:r>
      <w:r w:rsidR="00C05CA8">
        <w:rPr>
          <w:rStyle w:val="c-bibliographic-informationvalue"/>
          <w:rFonts w:cs="Times New Roman"/>
          <w:lang w:val="en-GB"/>
        </w:rPr>
        <w:t>: there is</w:t>
      </w:r>
      <w:r w:rsidR="001E0EB4">
        <w:rPr>
          <w:rStyle w:val="c-bibliographic-informationvalue"/>
          <w:rFonts w:cs="Times New Roman"/>
          <w:lang w:val="en-GB"/>
        </w:rPr>
        <w:t xml:space="preserve"> a strong overlap </w:t>
      </w:r>
      <w:del w:id="16" w:author="Benoît" w:date="2023-11-29T17:48:00Z">
        <w:r w:rsidR="001E0EB4" w:rsidDel="00E27CD1">
          <w:rPr>
            <w:rStyle w:val="c-bibliographic-informationvalue"/>
            <w:rFonts w:cs="Times New Roman"/>
            <w:lang w:val="en-GB"/>
          </w:rPr>
          <w:delText xml:space="preserve">on </w:delText>
        </w:r>
      </w:del>
      <w:del w:id="17" w:author="CESCO" w:date="2023-12-01T08:47:00Z">
        <w:r w:rsidR="001E0EB4" w:rsidDel="00666769">
          <w:rPr>
            <w:rStyle w:val="c-bibliographic-informationvalue"/>
            <w:rFonts w:cs="Times New Roman"/>
            <w:lang w:val="en-GB"/>
          </w:rPr>
          <w:delText>of</w:delText>
        </w:r>
      </w:del>
      <w:ins w:id="18" w:author="CESCO" w:date="2023-12-01T08:47:00Z">
        <w:r w:rsidR="00666769">
          <w:rPr>
            <w:rStyle w:val="c-bibliographic-informationvalue"/>
            <w:rFonts w:cs="Times New Roman"/>
            <w:lang w:val="en-GB"/>
          </w:rPr>
          <w:t>in</w:t>
        </w:r>
      </w:ins>
      <w:r w:rsidR="001E0EB4">
        <w:rPr>
          <w:rStyle w:val="c-bibliographic-informationvalue"/>
          <w:rFonts w:cs="Times New Roman"/>
          <w:lang w:val="en-GB"/>
        </w:rPr>
        <w:t xml:space="preserve"> biomass values on the unique year </w:t>
      </w:r>
      <w:del w:id="19" w:author="CESCO" w:date="2023-12-01T08:46:00Z">
        <w:r w:rsidR="001E0EB4" w:rsidDel="00666769">
          <w:rPr>
            <w:rStyle w:val="c-bibliographic-informationvalue"/>
            <w:rFonts w:cs="Times New Roman"/>
            <w:lang w:val="en-GB"/>
          </w:rPr>
          <w:delText>of overlap of</w:delText>
        </w:r>
      </w:del>
      <w:ins w:id="20" w:author="CESCO" w:date="2023-12-01T08:46:00Z">
        <w:r w:rsidR="00666769">
          <w:rPr>
            <w:rStyle w:val="c-bibliographic-informationvalue"/>
            <w:rFonts w:cs="Times New Roman"/>
            <w:lang w:val="en-GB"/>
          </w:rPr>
          <w:t>common to</w:t>
        </w:r>
      </w:ins>
      <w:r w:rsidR="001E0EB4">
        <w:rPr>
          <w:rStyle w:val="c-bibliographic-informationvalue"/>
          <w:rFonts w:cs="Times New Roman"/>
          <w:lang w:val="en-GB"/>
        </w:rPr>
        <w:t xml:space="preserve"> both datasets and previously they did not find any change in biomass between semi-natural and </w:t>
      </w:r>
      <w:r w:rsidR="001E0EB4" w:rsidRPr="001E0EB4">
        <w:rPr>
          <w:rStyle w:val="c-bibliographic-informationvalue"/>
          <w:rFonts w:cs="Times New Roman"/>
          <w:lang w:val="en-GB"/>
        </w:rPr>
        <w:t>agricultural dominated landscapes</w:t>
      </w:r>
      <w:r w:rsidR="001E0EB4">
        <w:rPr>
          <w:rStyle w:val="c-bibliographic-informationvalue"/>
          <w:rFonts w:cs="Times New Roman"/>
          <w:lang w:val="en-GB"/>
        </w:rPr>
        <w:t>.</w:t>
      </w:r>
      <w:r w:rsidR="00406229">
        <w:rPr>
          <w:rStyle w:val="c-bibliographic-informationvalue"/>
          <w:rFonts w:cs="Times New Roman"/>
          <w:lang w:val="en-GB"/>
        </w:rPr>
        <w:t xml:space="preserve"> </w:t>
      </w:r>
      <w:r w:rsidR="00720DE6">
        <w:rPr>
          <w:rStyle w:val="c-bibliographic-informationvalue"/>
          <w:rFonts w:cs="Times New Roman"/>
          <w:lang w:val="en-GB"/>
        </w:rPr>
        <w:t xml:space="preserve">However, </w:t>
      </w:r>
      <w:r w:rsidR="001E0EB4">
        <w:rPr>
          <w:rStyle w:val="c-bibliographic-informationvalue"/>
          <w:rFonts w:cs="Times New Roman"/>
          <w:lang w:val="en-GB"/>
        </w:rPr>
        <w:t xml:space="preserve">it would have been easy to </w:t>
      </w:r>
      <w:r w:rsidR="00F12084">
        <w:rPr>
          <w:rStyle w:val="c-bibliographic-informationvalue"/>
          <w:rFonts w:cs="Times New Roman"/>
          <w:lang w:val="en-GB"/>
        </w:rPr>
        <w:t xml:space="preserve">test for a putative difference in </w:t>
      </w:r>
      <w:r w:rsidR="005C7251">
        <w:rPr>
          <w:rStyle w:val="c-bibliographic-informationvalue"/>
          <w:rFonts w:cs="Times New Roman"/>
          <w:lang w:val="en-GB"/>
        </w:rPr>
        <w:t xml:space="preserve">average </w:t>
      </w:r>
      <w:r w:rsidR="00F12084">
        <w:rPr>
          <w:rStyle w:val="c-bibliographic-informationvalue"/>
          <w:rFonts w:cs="Times New Roman"/>
          <w:lang w:val="en-GB"/>
        </w:rPr>
        <w:t>biomass</w:t>
      </w:r>
      <w:r w:rsidR="005C7251">
        <w:rPr>
          <w:rStyle w:val="c-bibliographic-informationvalue"/>
          <w:rFonts w:cs="Times New Roman"/>
          <w:lang w:val="en-GB"/>
        </w:rPr>
        <w:t xml:space="preserve"> of insects</w:t>
      </w:r>
      <w:r w:rsidR="00F12084">
        <w:rPr>
          <w:rStyle w:val="c-bibliographic-informationvalue"/>
          <w:rFonts w:cs="Times New Roman"/>
          <w:lang w:val="en-GB"/>
        </w:rPr>
        <w:t xml:space="preserve"> between the validation and training datasets</w:t>
      </w:r>
      <w:r w:rsidR="00720DE6">
        <w:rPr>
          <w:rStyle w:val="c-bibliographic-informationvalue"/>
          <w:rFonts w:cs="Times New Roman"/>
          <w:lang w:val="en-GB"/>
        </w:rPr>
        <w:t xml:space="preserve"> before interpreting them together</w:t>
      </w:r>
      <w:r w:rsidR="00F12084">
        <w:rPr>
          <w:rStyle w:val="c-bibliographic-informationvalue"/>
          <w:rFonts w:cs="Times New Roman"/>
          <w:lang w:val="en-GB"/>
        </w:rPr>
        <w:t>.</w:t>
      </w:r>
    </w:p>
    <w:p w14:paraId="7A66FEF1" w14:textId="22BB574C" w:rsidR="00F12084" w:rsidRDefault="00F12084" w:rsidP="00E1116A">
      <w:pPr>
        <w:pStyle w:val="Corpsdetexte"/>
        <w:rPr>
          <w:rStyle w:val="c-bibliographic-informationvalue"/>
          <w:rFonts w:cs="Times New Roman"/>
          <w:lang w:val="en-GB"/>
        </w:rPr>
      </w:pPr>
      <w:r>
        <w:rPr>
          <w:rStyle w:val="c-bibliographic-informationvalue"/>
          <w:rFonts w:cs="Times New Roman"/>
          <w:lang w:val="en-GB"/>
        </w:rPr>
        <w:t>To test for it</w:t>
      </w:r>
      <w:r w:rsidR="00720DE6">
        <w:rPr>
          <w:rStyle w:val="c-bibliographic-informationvalue"/>
          <w:rFonts w:cs="Times New Roman"/>
          <w:lang w:val="en-GB"/>
        </w:rPr>
        <w:t>,</w:t>
      </w:r>
      <w:r>
        <w:rPr>
          <w:rStyle w:val="c-bibliographic-informationvalue"/>
          <w:rFonts w:cs="Times New Roman"/>
          <w:lang w:val="en-GB"/>
        </w:rPr>
        <w:t xml:space="preserve"> we used a </w:t>
      </w:r>
      <w:commentRangeStart w:id="21"/>
      <w:r>
        <w:rPr>
          <w:rStyle w:val="c-bibliographic-informationvalue"/>
          <w:rFonts w:cs="Times New Roman"/>
          <w:lang w:val="en-GB"/>
        </w:rPr>
        <w:t>modified version of their log-gaussian General Additive model (GAM)</w:t>
      </w:r>
      <w:commentRangeEnd w:id="21"/>
      <w:r w:rsidR="00666769">
        <w:rPr>
          <w:rStyle w:val="Marquedecommentaire"/>
          <w:lang w:val="fr-CH"/>
        </w:rPr>
        <w:commentReference w:id="21"/>
      </w:r>
      <w:r>
        <w:rPr>
          <w:rStyle w:val="c-bibliographic-informationvalue"/>
          <w:rFonts w:cs="Times New Roman"/>
          <w:lang w:val="en-GB"/>
        </w:rPr>
        <w:t xml:space="preserve"> to test for difference in biomass between validation and training dataset, while accounting for weather conditions, temporal trend, spatial autocorrelation, </w:t>
      </w:r>
      <w:proofErr w:type="gramStart"/>
      <w:r>
        <w:rPr>
          <w:rStyle w:val="c-bibliographic-informationvalue"/>
          <w:rFonts w:cs="Times New Roman"/>
          <w:lang w:val="en-GB"/>
        </w:rPr>
        <w:t>phenology</w:t>
      </w:r>
      <w:proofErr w:type="gramEnd"/>
      <w:r>
        <w:rPr>
          <w:rStyle w:val="c-bibliographic-informationvalue"/>
          <w:rFonts w:cs="Times New Roman"/>
          <w:lang w:val="en-GB"/>
        </w:rPr>
        <w:t xml:space="preserve"> and site-random effects. We found a significant and strong difference </w:t>
      </w:r>
      <w:r w:rsidR="00720DE6">
        <w:rPr>
          <w:rStyle w:val="c-bibliographic-informationvalue"/>
          <w:rFonts w:cs="Times New Roman"/>
          <w:lang w:val="en-GB"/>
        </w:rPr>
        <w:t xml:space="preserve">between both </w:t>
      </w:r>
      <w:commentRangeStart w:id="22"/>
      <w:r w:rsidR="00720DE6">
        <w:rPr>
          <w:rStyle w:val="c-bibliographic-informationvalue"/>
          <w:rFonts w:cs="Times New Roman"/>
          <w:lang w:val="en-GB"/>
        </w:rPr>
        <w:t>datasets (Fig. 1</w:t>
      </w:r>
      <w:r w:rsidR="005B38DC">
        <w:rPr>
          <w:rStyle w:val="c-bibliographic-informationvalue"/>
          <w:rFonts w:cs="Times New Roman"/>
          <w:lang w:val="en-GB"/>
        </w:rPr>
        <w:t>b</w:t>
      </w:r>
      <w:r w:rsidR="00720DE6">
        <w:rPr>
          <w:rStyle w:val="c-bibliographic-informationvalue"/>
          <w:rFonts w:cs="Times New Roman"/>
          <w:lang w:val="en-GB"/>
        </w:rPr>
        <w:t>)</w:t>
      </w:r>
      <w:commentRangeEnd w:id="22"/>
      <w:r w:rsidR="00C00CF6">
        <w:rPr>
          <w:rStyle w:val="Marquedecommentaire"/>
          <w:lang w:val="fr-CH"/>
        </w:rPr>
        <w:commentReference w:id="22"/>
      </w:r>
      <w:r w:rsidR="00720DE6">
        <w:rPr>
          <w:rStyle w:val="c-bibliographic-informationvalue"/>
          <w:rFonts w:cs="Times New Roman"/>
          <w:lang w:val="en-GB"/>
        </w:rPr>
        <w:t>, suggesting that both area</w:t>
      </w:r>
      <w:ins w:id="23" w:author="Benoît" w:date="2023-11-29T17:52:00Z">
        <w:r w:rsidR="00D147A5">
          <w:rPr>
            <w:rStyle w:val="c-bibliographic-informationvalue"/>
            <w:rFonts w:cs="Times New Roman"/>
            <w:lang w:val="en-GB"/>
          </w:rPr>
          <w:t>s</w:t>
        </w:r>
      </w:ins>
      <w:r w:rsidR="00720DE6">
        <w:rPr>
          <w:rStyle w:val="c-bibliographic-informationvalue"/>
          <w:rFonts w:cs="Times New Roman"/>
          <w:lang w:val="en-GB"/>
        </w:rPr>
        <w:t xml:space="preserve"> exhibit difference in average biomass that is likely to be driven by difference in the </w:t>
      </w:r>
      <w:r w:rsidR="005C7251">
        <w:rPr>
          <w:rStyle w:val="c-bibliographic-informationvalue"/>
          <w:rFonts w:cs="Times New Roman"/>
          <w:lang w:val="en-GB"/>
        </w:rPr>
        <w:t xml:space="preserve">regional </w:t>
      </w:r>
      <w:r w:rsidR="00720DE6">
        <w:rPr>
          <w:rStyle w:val="c-bibliographic-informationvalue"/>
          <w:rFonts w:cs="Times New Roman"/>
          <w:lang w:val="en-GB"/>
        </w:rPr>
        <w:t xml:space="preserve">context, because it is not driven by </w:t>
      </w:r>
      <w:r w:rsidR="00EF5914">
        <w:rPr>
          <w:rStyle w:val="c-bibliographic-informationvalue"/>
          <w:rFonts w:cs="Times New Roman"/>
          <w:lang w:val="en-GB"/>
        </w:rPr>
        <w:t xml:space="preserve">the </w:t>
      </w:r>
      <w:r w:rsidR="00720DE6">
        <w:rPr>
          <w:rStyle w:val="c-bibliographic-informationvalue"/>
          <w:rFonts w:cs="Times New Roman"/>
          <w:lang w:val="en-GB"/>
        </w:rPr>
        <w:t>weather</w:t>
      </w:r>
      <w:r w:rsidR="00EF5914">
        <w:rPr>
          <w:rStyle w:val="c-bibliographic-informationvalue"/>
          <w:rFonts w:cs="Times New Roman"/>
          <w:lang w:val="en-GB"/>
        </w:rPr>
        <w:t xml:space="preserve"> or the remaining temporal trend</w:t>
      </w:r>
      <w:r w:rsidR="00720DE6">
        <w:rPr>
          <w:rStyle w:val="c-bibliographic-informationvalue"/>
          <w:rFonts w:cs="Times New Roman"/>
          <w:lang w:val="en-GB"/>
        </w:rPr>
        <w:t xml:space="preserve">. Areas in which </w:t>
      </w:r>
      <w:r w:rsidR="00720DE6" w:rsidRPr="00254603">
        <w:rPr>
          <w:rStyle w:val="c-bibliographic-informationvalue"/>
          <w:rFonts w:cs="Times New Roman"/>
          <w:lang w:val="en-GB"/>
        </w:rPr>
        <w:t xml:space="preserve">the data of </w:t>
      </w:r>
      <w:proofErr w:type="spellStart"/>
      <w:r w:rsidR="00720DE6" w:rsidRPr="00254603">
        <w:rPr>
          <w:rStyle w:val="c-bibliographic-informationvalue"/>
          <w:rFonts w:cs="Times New Roman"/>
          <w:lang w:val="en-GB"/>
        </w:rPr>
        <w:t>Hallmann</w:t>
      </w:r>
      <w:proofErr w:type="spellEnd"/>
      <w:r w:rsidR="00720DE6" w:rsidRPr="00254603">
        <w:rPr>
          <w:rStyle w:val="c-bibliographic-informationvalue"/>
          <w:rFonts w:cs="Times New Roman"/>
          <w:lang w:val="en-GB"/>
        </w:rPr>
        <w:t xml:space="preserve"> </w:t>
      </w:r>
      <w:r w:rsidR="00720DE6" w:rsidRPr="00254603">
        <w:rPr>
          <w:rStyle w:val="c-bibliographic-informationvalue"/>
          <w:rFonts w:cs="Times New Roman"/>
          <w:i/>
          <w:iCs/>
          <w:lang w:val="en-GB"/>
        </w:rPr>
        <w:t>et al.</w:t>
      </w:r>
      <w:r w:rsidR="00720DE6" w:rsidRPr="00254603">
        <w:rPr>
          <w:rStyle w:val="c-bibliographic-informationvalue"/>
          <w:rFonts w:cs="Times New Roman"/>
          <w:lang w:val="en-GB"/>
        </w:rPr>
        <w:t xml:space="preserve"> </w:t>
      </w:r>
      <w:r w:rsidR="00720DE6">
        <w:rPr>
          <w:rStyle w:val="c-bibliographic-informationvalue"/>
          <w:rFonts w:cs="Times New Roman"/>
          <w:lang w:val="en-GB"/>
        </w:rPr>
        <w:t>were collected are more anthropized than the areas in which</w:t>
      </w:r>
      <w:r w:rsidR="00720DE6" w:rsidRPr="00254603">
        <w:rPr>
          <w:rStyle w:val="c-bibliographic-informationvalue"/>
          <w:rFonts w:cs="Times New Roman"/>
          <w:lang w:val="en-GB"/>
        </w:rPr>
        <w:t xml:space="preserve"> recent data were collected</w:t>
      </w:r>
      <w:r w:rsidR="00720DE6">
        <w:rPr>
          <w:rStyle w:val="c-bibliographic-informationvalue"/>
          <w:rFonts w:cs="Times New Roman"/>
          <w:lang w:val="en-GB"/>
        </w:rPr>
        <w:t xml:space="preserve"> </w:t>
      </w:r>
      <w:commentRangeStart w:id="24"/>
      <w:r w:rsidR="00720DE6">
        <w:rPr>
          <w:rStyle w:val="c-bibliographic-informationvalue"/>
          <w:rFonts w:cs="Times New Roman"/>
          <w:lang w:val="en-GB"/>
        </w:rPr>
        <w:t>(Fig. 1b-c)</w:t>
      </w:r>
      <w:commentRangeEnd w:id="24"/>
      <w:r w:rsidR="00C00CF6">
        <w:rPr>
          <w:rStyle w:val="Marquedecommentaire"/>
          <w:lang w:val="fr-CH"/>
        </w:rPr>
        <w:commentReference w:id="24"/>
      </w:r>
      <w:r w:rsidR="00720DE6">
        <w:rPr>
          <w:rStyle w:val="c-bibliographic-informationvalue"/>
          <w:rFonts w:cs="Times New Roman"/>
          <w:lang w:val="en-GB"/>
        </w:rPr>
        <w:t>. This difference alone could explain the apparent increase in insect biomass in recent data.</w:t>
      </w:r>
    </w:p>
    <w:p w14:paraId="31BE4F5D" w14:textId="0810BADB" w:rsidR="00EF5914" w:rsidRPr="00AA13AE" w:rsidRDefault="00EB3A89" w:rsidP="00AA13AE">
      <w:pPr>
        <w:pStyle w:val="Corpsdetexte"/>
        <w:rPr>
          <w:rStyle w:val="c-bibliographic-informationvalue"/>
          <w:rFonts w:cs="Times New Roman"/>
          <w:lang w:val="en-GB"/>
        </w:rPr>
      </w:pPr>
      <w:commentRangeStart w:id="25"/>
      <w:r>
        <w:rPr>
          <w:sz w:val="23"/>
          <w:szCs w:val="23"/>
        </w:rPr>
        <w:t>T</w:t>
      </w:r>
      <w:r w:rsidR="005B289A">
        <w:rPr>
          <w:sz w:val="23"/>
          <w:szCs w:val="23"/>
        </w:rPr>
        <w:t xml:space="preserve">he use of </w:t>
      </w:r>
      <w:r w:rsidR="005B289A">
        <w:rPr>
          <w:rStyle w:val="c-bibliographic-informationvalue"/>
          <w:rFonts w:cs="Times New Roman"/>
          <w:lang w:val="en-GB"/>
        </w:rPr>
        <w:t>two independent datasets to train and validate their model</w:t>
      </w:r>
      <w:del w:id="26" w:author="Benoît" w:date="2023-11-29T17:53:00Z">
        <w:r w:rsidR="005B289A" w:rsidDel="00D147A5">
          <w:rPr>
            <w:rStyle w:val="c-bibliographic-informationvalue"/>
            <w:rFonts w:cs="Times New Roman"/>
            <w:lang w:val="en-GB"/>
          </w:rPr>
          <w:delText>,</w:delText>
        </w:r>
      </w:del>
      <w:r w:rsidR="005B289A">
        <w:rPr>
          <w:rStyle w:val="c-bibliographic-informationvalue"/>
          <w:rFonts w:cs="Times New Roman"/>
          <w:lang w:val="en-GB"/>
        </w:rPr>
        <w:t xml:space="preserve"> is a strength of Müller </w:t>
      </w:r>
      <w:r w:rsidR="005B289A" w:rsidRPr="00E1116A">
        <w:rPr>
          <w:rStyle w:val="c-bibliographic-informationvalue"/>
          <w:rFonts w:cs="Times New Roman"/>
          <w:i/>
          <w:iCs/>
          <w:lang w:val="en-GB"/>
        </w:rPr>
        <w:t>et al.</w:t>
      </w:r>
      <w:r w:rsidR="005B38DC" w:rsidRPr="005B38DC">
        <w:rPr>
          <w:rStyle w:val="c-bibliographic-informationvalue"/>
          <w:rFonts w:cs="Times New Roman"/>
          <w:lang w:val="en-GB"/>
        </w:rPr>
        <w:t>’s</w:t>
      </w:r>
      <w:r w:rsidR="005B289A">
        <w:rPr>
          <w:rStyle w:val="c-bibliographic-informationvalue"/>
          <w:rFonts w:cs="Times New Roman"/>
          <w:lang w:val="en-GB"/>
        </w:rPr>
        <w:t xml:space="preserve"> work,</w:t>
      </w:r>
      <w:commentRangeEnd w:id="25"/>
      <w:r w:rsidR="00F86C86">
        <w:rPr>
          <w:rStyle w:val="Marquedecommentaire"/>
          <w:lang w:val="fr-CH"/>
        </w:rPr>
        <w:commentReference w:id="25"/>
      </w:r>
      <w:r w:rsidR="005B289A">
        <w:rPr>
          <w:rStyle w:val="c-bibliographic-informationvalue"/>
          <w:rFonts w:cs="Times New Roman"/>
          <w:lang w:val="en-GB"/>
        </w:rPr>
        <w:t xml:space="preserve"> </w:t>
      </w:r>
      <w:r>
        <w:rPr>
          <w:rStyle w:val="c-bibliographic-informationvalue"/>
          <w:rFonts w:cs="Times New Roman"/>
          <w:lang w:val="en-GB"/>
        </w:rPr>
        <w:t xml:space="preserve">but </w:t>
      </w:r>
      <w:r w:rsidR="005B289A">
        <w:rPr>
          <w:rStyle w:val="c-bibliographic-informationvalue"/>
          <w:rFonts w:cs="Times New Roman"/>
          <w:lang w:val="en-GB"/>
        </w:rPr>
        <w:t xml:space="preserve">these datasets </w:t>
      </w:r>
      <w:r w:rsidR="00E1116A">
        <w:rPr>
          <w:rStyle w:val="c-bibliographic-informationvalue"/>
          <w:rFonts w:cs="Times New Roman"/>
          <w:lang w:val="en-GB"/>
        </w:rPr>
        <w:t>should not</w:t>
      </w:r>
      <w:r w:rsidR="00DC6796" w:rsidRPr="00344E70">
        <w:rPr>
          <w:rStyle w:val="c-bibliographic-informationvalue"/>
          <w:rFonts w:cs="Times New Roman"/>
          <w:lang w:val="en-GB"/>
        </w:rPr>
        <w:t xml:space="preserve"> be compared</w:t>
      </w:r>
      <w:r w:rsidR="00E1116A">
        <w:rPr>
          <w:rStyle w:val="c-bibliographic-informationvalue"/>
          <w:rFonts w:cs="Times New Roman"/>
          <w:lang w:val="en-GB"/>
        </w:rPr>
        <w:t xml:space="preserve"> </w:t>
      </w:r>
      <w:r w:rsidR="008D2EB3">
        <w:rPr>
          <w:rStyle w:val="c-bibliographic-informationvalue"/>
          <w:rFonts w:cs="Times New Roman"/>
          <w:lang w:val="en-GB"/>
        </w:rPr>
        <w:t>with each other</w:t>
      </w:r>
      <w:r w:rsidR="005B38DC">
        <w:rPr>
          <w:rStyle w:val="c-bibliographic-informationvalue"/>
          <w:rFonts w:cs="Times New Roman"/>
          <w:lang w:val="en-GB"/>
        </w:rPr>
        <w:t xml:space="preserve"> to extrapolate temporal trends</w:t>
      </w:r>
      <w:r w:rsidR="008D2EB3">
        <w:rPr>
          <w:rStyle w:val="c-bibliographic-informationvalue"/>
          <w:rFonts w:cs="Times New Roman"/>
          <w:lang w:val="en-GB"/>
        </w:rPr>
        <w:t xml:space="preserve"> </w:t>
      </w:r>
      <w:r w:rsidR="00E1116A" w:rsidRPr="00344E70">
        <w:rPr>
          <w:rStyle w:val="c-bibliographic-informationvalue"/>
          <w:rFonts w:cs="Times New Roman"/>
          <w:lang w:val="en-GB"/>
        </w:rPr>
        <w:t>without accounting for spatial differences</w:t>
      </w:r>
      <w:r w:rsidR="00E1116A">
        <w:rPr>
          <w:rStyle w:val="c-bibliographic-informationvalue"/>
          <w:rFonts w:cs="Times New Roman"/>
          <w:lang w:val="en-GB"/>
        </w:rPr>
        <w:t>.</w:t>
      </w:r>
      <w:r w:rsidR="009424AA">
        <w:rPr>
          <w:rStyle w:val="c-bibliographic-informationvalue"/>
          <w:rFonts w:cs="Times New Roman"/>
          <w:lang w:val="en-GB"/>
        </w:rPr>
        <w:t xml:space="preserve"> </w:t>
      </w:r>
      <w:r w:rsidR="005357D4">
        <w:rPr>
          <w:rStyle w:val="c-bibliographic-informationvalue"/>
          <w:rFonts w:cs="Times New Roman"/>
          <w:lang w:val="en-GB"/>
        </w:rPr>
        <w:t>However,</w:t>
      </w:r>
      <w:r w:rsidR="007569E2" w:rsidRPr="00344E70">
        <w:rPr>
          <w:rStyle w:val="c-bibliographic-informationvalue"/>
          <w:rFonts w:cs="Times New Roman"/>
          <w:lang w:val="en-GB"/>
        </w:rPr>
        <w:t xml:space="preserve"> </w:t>
      </w:r>
      <w:r w:rsidR="008D2EB3">
        <w:rPr>
          <w:rStyle w:val="c-bibliographic-informationvalue"/>
          <w:rFonts w:cs="Times New Roman"/>
          <w:lang w:val="en-GB"/>
        </w:rPr>
        <w:t xml:space="preserve">the </w:t>
      </w:r>
      <w:r w:rsidR="007569E2" w:rsidRPr="00344E70">
        <w:rPr>
          <w:rStyle w:val="c-bibliographic-informationvalue"/>
          <w:rFonts w:cs="Times New Roman"/>
          <w:lang w:val="en-GB"/>
        </w:rPr>
        <w:t xml:space="preserve">authors </w:t>
      </w:r>
      <w:r w:rsidR="008D2EB3">
        <w:rPr>
          <w:rStyle w:val="c-bibliographic-informationvalue"/>
          <w:rFonts w:cs="Times New Roman"/>
          <w:lang w:val="en-GB"/>
        </w:rPr>
        <w:t xml:space="preserve">take few </w:t>
      </w:r>
      <w:r w:rsidR="00EF036A">
        <w:rPr>
          <w:rStyle w:val="c-bibliographic-informationvalue"/>
          <w:rFonts w:cs="Times New Roman"/>
          <w:lang w:val="en-GB"/>
        </w:rPr>
        <w:t>precautions</w:t>
      </w:r>
      <w:r w:rsidR="008D2EB3">
        <w:rPr>
          <w:rStyle w:val="c-bibliographic-informationvalue"/>
          <w:rFonts w:cs="Times New Roman"/>
          <w:lang w:val="en-GB"/>
        </w:rPr>
        <w:t xml:space="preserve"> to</w:t>
      </w:r>
      <w:r w:rsidR="007569E2" w:rsidRPr="00344E70">
        <w:rPr>
          <w:rStyle w:val="c-bibliographic-informationvalue"/>
          <w:rFonts w:cs="Times New Roman"/>
          <w:lang w:val="en-GB"/>
        </w:rPr>
        <w:t xml:space="preserve"> </w:t>
      </w:r>
      <w:r w:rsidR="00E1116A">
        <w:rPr>
          <w:rStyle w:val="c-bibliographic-informationvalue"/>
          <w:rFonts w:cs="Times New Roman"/>
          <w:lang w:val="en-GB"/>
        </w:rPr>
        <w:t>interpret this heterogeneous time series</w:t>
      </w:r>
      <w:r w:rsidR="007569E2" w:rsidRPr="00344E70">
        <w:rPr>
          <w:rStyle w:val="c-bibliographic-informationvalue"/>
          <w:rFonts w:cs="Times New Roman"/>
          <w:lang w:val="en-GB"/>
        </w:rPr>
        <w:t>: “</w:t>
      </w:r>
      <w:r w:rsidR="007569E2" w:rsidRPr="00344E70">
        <w:rPr>
          <w:i/>
          <w:iCs/>
          <w:lang w:val="en-GB"/>
        </w:rPr>
        <w:t xml:space="preserve">The temporal pattern of the compiled data shows that the linear decrease reported by </w:t>
      </w:r>
      <w:proofErr w:type="spellStart"/>
      <w:r w:rsidR="007569E2" w:rsidRPr="00344E70">
        <w:rPr>
          <w:i/>
          <w:iCs/>
          <w:lang w:val="en-GB"/>
        </w:rPr>
        <w:t>Hallmann</w:t>
      </w:r>
      <w:proofErr w:type="spellEnd"/>
      <w:r w:rsidR="007569E2" w:rsidRPr="00344E70">
        <w:rPr>
          <w:i/>
          <w:iCs/>
          <w:lang w:val="en-GB"/>
        </w:rPr>
        <w:t xml:space="preserve"> et al. throughout 2016 did not continue in more recent years, but instead biomass increased from 2016 until 2022, with highest values similar to those from the late 1980s reached in 2022 (Fig. </w:t>
      </w:r>
      <w:r w:rsidR="007569E2" w:rsidRPr="005951C8">
        <w:rPr>
          <w:i/>
          <w:iCs/>
          <w:lang w:val="en-GB"/>
        </w:rPr>
        <w:t>1</w:t>
      </w:r>
      <w:r w:rsidR="007569E2" w:rsidRPr="00344E70">
        <w:rPr>
          <w:i/>
          <w:iCs/>
          <w:lang w:val="en-GB"/>
        </w:rPr>
        <w:t>).</w:t>
      </w:r>
      <w:r w:rsidR="007569E2" w:rsidRPr="00344E70">
        <w:rPr>
          <w:rStyle w:val="c-bibliographic-informationvalue"/>
          <w:rFonts w:cs="Times New Roman"/>
          <w:i/>
          <w:iCs/>
          <w:lang w:val="en-GB"/>
        </w:rPr>
        <w:t>”</w:t>
      </w:r>
      <w:r w:rsidR="00AA13AE" w:rsidRPr="00AA13AE">
        <w:rPr>
          <w:rStyle w:val="c-bibliographic-informationvalue"/>
          <w:rFonts w:cs="Times New Roman"/>
          <w:lang w:val="en-GB"/>
        </w:rPr>
        <w:t>.</w:t>
      </w:r>
      <w:r w:rsidR="00EF5914">
        <w:rPr>
          <w:rStyle w:val="c-bibliographic-informationvalue"/>
          <w:rFonts w:cs="Times New Roman"/>
          <w:b/>
          <w:bCs/>
          <w:i/>
          <w:iCs/>
          <w:lang w:val="en-GB"/>
        </w:rPr>
        <w:br w:type="page"/>
      </w:r>
    </w:p>
    <w:p w14:paraId="7EB411B5" w14:textId="5E642435" w:rsidR="008E0FCA" w:rsidRPr="00344E70" w:rsidRDefault="00EF5914" w:rsidP="007569E2">
      <w:pPr>
        <w:pStyle w:val="Corpsdetexte"/>
        <w:ind w:firstLine="0"/>
        <w:rPr>
          <w:rStyle w:val="c-bibliographic-informationvalue"/>
          <w:rFonts w:cs="Times New Roman"/>
          <w:b/>
          <w:bCs/>
          <w:i/>
          <w:iCs/>
          <w:lang w:val="en-GB"/>
        </w:rPr>
      </w:pPr>
      <w:commentRangeStart w:id="27"/>
      <w:commentRangeStart w:id="28"/>
      <w:r>
        <w:rPr>
          <w:noProof/>
          <w:lang w:val="fr-FR" w:eastAsia="fr-FR"/>
        </w:rPr>
        <w:lastRenderedPageBreak/>
        <w:drawing>
          <wp:anchor distT="0" distB="0" distL="114300" distR="114300" simplePos="0" relativeHeight="251663872" behindDoc="0" locked="0" layoutInCell="1" allowOverlap="1" wp14:anchorId="55967CE0" wp14:editId="46A1F13C">
            <wp:simplePos x="0" y="0"/>
            <wp:positionH relativeFrom="column">
              <wp:posOffset>20320</wp:posOffset>
            </wp:positionH>
            <wp:positionV relativeFrom="paragraph">
              <wp:posOffset>-4445</wp:posOffset>
            </wp:positionV>
            <wp:extent cx="5387975" cy="298323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7975" cy="2983230"/>
                    </a:xfrm>
                    <a:prstGeom prst="rect">
                      <a:avLst/>
                    </a:prstGeom>
                  </pic:spPr>
                </pic:pic>
              </a:graphicData>
            </a:graphic>
            <wp14:sizeRelH relativeFrom="page">
              <wp14:pctWidth>0</wp14:pctWidth>
            </wp14:sizeRelH>
            <wp14:sizeRelV relativeFrom="page">
              <wp14:pctHeight>0</wp14:pctHeight>
            </wp14:sizeRelV>
          </wp:anchor>
        </w:drawing>
      </w:r>
      <w:commentRangeEnd w:id="27"/>
      <w:r w:rsidR="00E27CD1">
        <w:rPr>
          <w:rStyle w:val="Marquedecommentaire"/>
          <w:lang w:val="fr-CH"/>
        </w:rPr>
        <w:commentReference w:id="27"/>
      </w:r>
      <w:commentRangeEnd w:id="28"/>
      <w:r w:rsidR="00DA500E">
        <w:rPr>
          <w:rStyle w:val="Marquedecommentaire"/>
          <w:lang w:val="fr-CH"/>
        </w:rPr>
        <w:commentReference w:id="28"/>
      </w:r>
      <w:r w:rsidR="008E0FCA" w:rsidRPr="00344E70">
        <w:rPr>
          <w:rStyle w:val="c-bibliographic-informationvalue"/>
          <w:rFonts w:cs="Times New Roman"/>
          <w:b/>
          <w:bCs/>
          <w:i/>
          <w:iCs/>
          <w:lang w:val="en-GB"/>
        </w:rPr>
        <w:t xml:space="preserve">Fig. 1: Misleading presentation of the </w:t>
      </w:r>
      <w:r w:rsidR="00F601A7">
        <w:rPr>
          <w:rStyle w:val="c-bibliographic-informationvalue"/>
          <w:rFonts w:cs="Times New Roman"/>
          <w:b/>
          <w:bCs/>
          <w:i/>
          <w:iCs/>
          <w:lang w:val="en-GB"/>
        </w:rPr>
        <w:t>initial</w:t>
      </w:r>
      <w:r w:rsidR="008E0FCA" w:rsidRPr="00344E70">
        <w:rPr>
          <w:rStyle w:val="c-bibliographic-informationvalue"/>
          <w:rFonts w:cs="Times New Roman"/>
          <w:b/>
          <w:bCs/>
          <w:i/>
          <w:iCs/>
          <w:lang w:val="en-GB"/>
        </w:rPr>
        <w:t xml:space="preserve"> </w:t>
      </w:r>
      <w:r w:rsidR="00F601A7">
        <w:rPr>
          <w:rStyle w:val="c-bibliographic-informationvalue"/>
          <w:rFonts w:cs="Times New Roman"/>
          <w:b/>
          <w:bCs/>
          <w:i/>
          <w:iCs/>
          <w:lang w:val="en-GB"/>
        </w:rPr>
        <w:t xml:space="preserve">and new </w:t>
      </w:r>
      <w:r w:rsidR="008E0FCA" w:rsidRPr="00344E70">
        <w:rPr>
          <w:rStyle w:val="c-bibliographic-informationvalue"/>
          <w:rFonts w:cs="Times New Roman"/>
          <w:b/>
          <w:bCs/>
          <w:i/>
          <w:iCs/>
          <w:lang w:val="en-GB"/>
        </w:rPr>
        <w:t>dataset</w:t>
      </w:r>
      <w:r w:rsidR="00F601A7">
        <w:rPr>
          <w:rStyle w:val="c-bibliographic-informationvalue"/>
          <w:rFonts w:cs="Times New Roman"/>
          <w:b/>
          <w:bCs/>
          <w:i/>
          <w:iCs/>
          <w:lang w:val="en-GB"/>
        </w:rPr>
        <w:t>s for insect biomass</w:t>
      </w:r>
      <w:r w:rsidR="007569E2" w:rsidRPr="00344E70">
        <w:rPr>
          <w:rStyle w:val="c-bibliographic-informationvalue"/>
          <w:rFonts w:cs="Times New Roman"/>
          <w:b/>
          <w:bCs/>
          <w:i/>
          <w:iCs/>
          <w:lang w:val="en-GB"/>
        </w:rPr>
        <w:t>.</w:t>
      </w:r>
      <w:r w:rsidR="007569E2" w:rsidRPr="003157FB">
        <w:rPr>
          <w:rStyle w:val="c-bibliographic-informationvalue"/>
          <w:rFonts w:cs="Times New Roman"/>
          <w:i/>
          <w:iCs/>
          <w:lang w:val="en-GB"/>
        </w:rPr>
        <w:t xml:space="preserve"> </w:t>
      </w:r>
      <w:r w:rsidR="003157FB" w:rsidRPr="003157FB">
        <w:rPr>
          <w:rStyle w:val="c-bibliographic-informationvalue"/>
          <w:rFonts w:cs="Times New Roman"/>
          <w:i/>
          <w:iCs/>
          <w:lang w:val="en-GB"/>
        </w:rPr>
        <w:t>D</w:t>
      </w:r>
      <w:r w:rsidR="007569E2" w:rsidRPr="00344E70">
        <w:rPr>
          <w:rStyle w:val="c-bibliographic-informationvalue"/>
          <w:rFonts w:cs="Times New Roman"/>
          <w:i/>
          <w:iCs/>
          <w:lang w:val="en-GB"/>
        </w:rPr>
        <w:t xml:space="preserve">ata from </w:t>
      </w:r>
      <w:proofErr w:type="spellStart"/>
      <w:r w:rsidR="007569E2" w:rsidRPr="00344E70">
        <w:rPr>
          <w:rStyle w:val="c-bibliographic-informationvalue"/>
          <w:rFonts w:cs="Times New Roman"/>
          <w:i/>
          <w:iCs/>
          <w:lang w:val="en-GB"/>
        </w:rPr>
        <w:t>Hallmann</w:t>
      </w:r>
      <w:proofErr w:type="spellEnd"/>
      <w:r w:rsidR="007569E2" w:rsidRPr="00344E70">
        <w:rPr>
          <w:rStyle w:val="c-bibliographic-informationvalue"/>
          <w:rFonts w:cs="Times New Roman"/>
          <w:i/>
          <w:iCs/>
          <w:lang w:val="en-GB"/>
        </w:rPr>
        <w:t xml:space="preserve"> et al. (blue</w:t>
      </w:r>
      <w:r w:rsidR="003157FB">
        <w:rPr>
          <w:rStyle w:val="c-bibliographic-informationvalue"/>
          <w:rFonts w:cs="Times New Roman"/>
          <w:i/>
          <w:iCs/>
          <w:lang w:val="en-GB"/>
        </w:rPr>
        <w:t>, training dataset in Müller et al.</w:t>
      </w:r>
      <w:r w:rsidR="007569E2" w:rsidRPr="00344E70">
        <w:rPr>
          <w:rStyle w:val="c-bibliographic-informationvalue"/>
          <w:rFonts w:cs="Times New Roman"/>
          <w:i/>
          <w:iCs/>
          <w:lang w:val="en-GB"/>
        </w:rPr>
        <w:t>) and more recently collected data (beige</w:t>
      </w:r>
      <w:r w:rsidR="003157FB">
        <w:rPr>
          <w:rStyle w:val="c-bibliographic-informationvalue"/>
          <w:rFonts w:cs="Times New Roman"/>
          <w:i/>
          <w:iCs/>
          <w:lang w:val="en-GB"/>
        </w:rPr>
        <w:t>, validation dataset in Müller et al.</w:t>
      </w:r>
      <w:r w:rsidR="007569E2" w:rsidRPr="00344E70">
        <w:rPr>
          <w:rStyle w:val="c-bibliographic-informationvalue"/>
          <w:rFonts w:cs="Times New Roman"/>
          <w:i/>
          <w:iCs/>
          <w:lang w:val="en-GB"/>
        </w:rPr>
        <w:t xml:space="preserve">) were presented by Müller et al. on the same time series (a), </w:t>
      </w:r>
      <w:r w:rsidR="003157FB">
        <w:rPr>
          <w:rStyle w:val="c-bibliographic-informationvalue"/>
          <w:rFonts w:cs="Times New Roman"/>
          <w:i/>
          <w:iCs/>
          <w:lang w:val="en-GB"/>
        </w:rPr>
        <w:t xml:space="preserve">while </w:t>
      </w:r>
      <w:r w:rsidR="007569E2" w:rsidRPr="00344E70">
        <w:rPr>
          <w:rStyle w:val="c-bibliographic-informationvalue"/>
          <w:rFonts w:cs="Times New Roman"/>
          <w:i/>
          <w:iCs/>
          <w:lang w:val="en-GB"/>
        </w:rPr>
        <w:t>they</w:t>
      </w:r>
      <w:r w:rsidR="006A4FD4">
        <w:rPr>
          <w:rStyle w:val="c-bibliographic-informationvalue"/>
          <w:rFonts w:cs="Times New Roman"/>
          <w:i/>
          <w:iCs/>
          <w:lang w:val="en-GB"/>
        </w:rPr>
        <w:t xml:space="preserve"> exhibit different average biomass value (b) </w:t>
      </w:r>
      <w:ins w:id="29" w:author="Benoît" w:date="2023-11-29T17:50:00Z">
        <w:r w:rsidR="00E27CD1">
          <w:rPr>
            <w:rStyle w:val="c-bibliographic-informationvalue"/>
            <w:rFonts w:cs="Times New Roman"/>
            <w:i/>
            <w:iCs/>
            <w:lang w:val="en-GB"/>
          </w:rPr>
          <w:t xml:space="preserve">likely </w:t>
        </w:r>
      </w:ins>
      <w:proofErr w:type="gramStart"/>
      <w:r w:rsidR="006A4FD4">
        <w:rPr>
          <w:rStyle w:val="c-bibliographic-informationvalue"/>
          <w:rFonts w:cs="Times New Roman"/>
          <w:i/>
          <w:iCs/>
          <w:lang w:val="en-GB"/>
        </w:rPr>
        <w:t>due to the fact that</w:t>
      </w:r>
      <w:proofErr w:type="gramEnd"/>
      <w:r w:rsidR="006A4FD4">
        <w:rPr>
          <w:rStyle w:val="c-bibliographic-informationvalue"/>
          <w:rFonts w:cs="Times New Roman"/>
          <w:i/>
          <w:iCs/>
          <w:lang w:val="en-GB"/>
        </w:rPr>
        <w:t xml:space="preserve"> they</w:t>
      </w:r>
      <w:r w:rsidR="007569E2" w:rsidRPr="00344E70">
        <w:rPr>
          <w:rStyle w:val="c-bibliographic-informationvalue"/>
          <w:rFonts w:cs="Times New Roman"/>
          <w:i/>
          <w:iCs/>
          <w:lang w:val="en-GB"/>
        </w:rPr>
        <w:t xml:space="preserve"> were collected in different </w:t>
      </w:r>
      <w:r w:rsidR="007755BE">
        <w:rPr>
          <w:rStyle w:val="c-bibliographic-informationvalue"/>
          <w:rFonts w:cs="Times New Roman"/>
          <w:i/>
          <w:iCs/>
          <w:lang w:val="en-GB"/>
        </w:rPr>
        <w:t xml:space="preserve">geographic </w:t>
      </w:r>
      <w:r w:rsidR="00F601A7">
        <w:rPr>
          <w:rStyle w:val="c-bibliographic-informationvalue"/>
          <w:rFonts w:cs="Times New Roman"/>
          <w:i/>
          <w:iCs/>
          <w:lang w:val="en-GB"/>
        </w:rPr>
        <w:t>area</w:t>
      </w:r>
      <w:r w:rsidR="002D2062">
        <w:rPr>
          <w:rStyle w:val="c-bibliographic-informationvalue"/>
          <w:rFonts w:cs="Times New Roman"/>
          <w:i/>
          <w:iCs/>
          <w:lang w:val="en-GB"/>
        </w:rPr>
        <w:t>s</w:t>
      </w:r>
      <w:r w:rsidR="007569E2" w:rsidRPr="00344E70">
        <w:rPr>
          <w:rStyle w:val="c-bibliographic-informationvalue"/>
          <w:rFonts w:cs="Times New Roman"/>
          <w:i/>
          <w:iCs/>
          <w:lang w:val="en-GB"/>
        </w:rPr>
        <w:t xml:space="preserve"> (</w:t>
      </w:r>
      <w:r w:rsidR="006A4FD4">
        <w:rPr>
          <w:rStyle w:val="c-bibliographic-informationvalue"/>
          <w:rFonts w:cs="Times New Roman"/>
          <w:i/>
          <w:iCs/>
          <w:lang w:val="en-GB"/>
        </w:rPr>
        <w:t>c</w:t>
      </w:r>
      <w:r w:rsidR="007569E2" w:rsidRPr="00344E70">
        <w:rPr>
          <w:rStyle w:val="c-bibliographic-informationvalue"/>
          <w:rFonts w:cs="Times New Roman"/>
          <w:i/>
          <w:iCs/>
          <w:lang w:val="en-GB"/>
        </w:rPr>
        <w:t>).</w:t>
      </w:r>
      <w:r w:rsidR="008112AE">
        <w:rPr>
          <w:rStyle w:val="c-bibliographic-informationvalue"/>
          <w:rFonts w:cs="Times New Roman"/>
          <w:i/>
          <w:iCs/>
          <w:lang w:val="en-GB"/>
        </w:rPr>
        <w:t xml:space="preserve"> In (b) the average (±CI</w:t>
      </w:r>
      <w:r w:rsidR="008112AE" w:rsidRPr="008112AE">
        <w:rPr>
          <w:rStyle w:val="c-bibliographic-informationvalue"/>
          <w:rFonts w:cs="Times New Roman"/>
          <w:i/>
          <w:iCs/>
          <w:vertAlign w:val="subscript"/>
          <w:lang w:val="en-GB"/>
        </w:rPr>
        <w:t>95%</w:t>
      </w:r>
      <w:r w:rsidR="008112AE">
        <w:rPr>
          <w:rStyle w:val="c-bibliographic-informationvalue"/>
          <w:rFonts w:cs="Times New Roman"/>
          <w:i/>
          <w:iCs/>
          <w:lang w:val="en-GB"/>
        </w:rPr>
        <w:t>) estimated by a GAM is shown.</w:t>
      </w:r>
      <w:r w:rsidR="009424AA">
        <w:rPr>
          <w:rStyle w:val="c-bibliographic-informationvalue"/>
          <w:rFonts w:cs="Times New Roman"/>
          <w:i/>
          <w:iCs/>
          <w:lang w:val="en-GB"/>
        </w:rPr>
        <w:t xml:space="preserve"> In (</w:t>
      </w:r>
      <w:r w:rsidR="006A4FD4">
        <w:rPr>
          <w:rStyle w:val="c-bibliographic-informationvalue"/>
          <w:rFonts w:cs="Times New Roman"/>
          <w:i/>
          <w:iCs/>
          <w:lang w:val="en-GB"/>
        </w:rPr>
        <w:t>d</w:t>
      </w:r>
      <w:r w:rsidR="009424AA">
        <w:rPr>
          <w:rStyle w:val="c-bibliographic-informationvalue"/>
          <w:rFonts w:cs="Times New Roman"/>
          <w:i/>
          <w:iCs/>
          <w:lang w:val="en-GB"/>
        </w:rPr>
        <w:t xml:space="preserve">) </w:t>
      </w:r>
      <w:r w:rsidR="00BD3E5D">
        <w:rPr>
          <w:rStyle w:val="c-bibliographic-informationvalue"/>
          <w:rFonts w:cs="Times New Roman"/>
          <w:i/>
          <w:iCs/>
          <w:lang w:val="en-GB"/>
        </w:rPr>
        <w:t>I</w:t>
      </w:r>
      <w:r w:rsidR="009424AA">
        <w:rPr>
          <w:rStyle w:val="c-bibliographic-informationvalue"/>
          <w:rFonts w:cs="Times New Roman"/>
          <w:i/>
          <w:iCs/>
          <w:lang w:val="en-GB"/>
        </w:rPr>
        <w:t xml:space="preserve"> represented the Human Footprint Index (HFI</w:t>
      </w:r>
      <w:r w:rsidR="00411DC5">
        <w:rPr>
          <w:rStyle w:val="c-bibliographic-informationvalue"/>
          <w:rFonts w:cs="Times New Roman"/>
          <w:i/>
          <w:iCs/>
          <w:lang w:val="en-GB"/>
        </w:rPr>
        <w:t>, v2 1995-2004</w:t>
      </w:r>
      <w:r w:rsidR="009424AA">
        <w:rPr>
          <w:rStyle w:val="c-bibliographic-informationvalue"/>
          <w:rFonts w:cs="Times New Roman"/>
          <w:i/>
          <w:iCs/>
          <w:lang w:val="en-GB"/>
        </w:rPr>
        <w:t>)</w:t>
      </w:r>
      <w:r w:rsidR="00254603">
        <w:rPr>
          <w:rStyle w:val="c-bibliographic-informationvalue"/>
          <w:rFonts w:cs="Times New Roman"/>
          <w:i/>
          <w:iCs/>
          <w:lang w:val="en-GB"/>
        </w:rPr>
        <w:t>.</w:t>
      </w:r>
    </w:p>
    <w:p w14:paraId="7D1E3A88" w14:textId="6F9C7549" w:rsidR="006F5F3D" w:rsidRDefault="006F5F3D" w:rsidP="006F5F3D">
      <w:pPr>
        <w:pStyle w:val="Titre2"/>
        <w:rPr>
          <w:lang w:val="en-GB"/>
        </w:rPr>
      </w:pPr>
      <w:r>
        <w:rPr>
          <w:lang w:val="en-GB"/>
        </w:rPr>
        <w:t xml:space="preserve">Weather conditions is not the only driver of </w:t>
      </w:r>
      <w:r w:rsidRPr="006F5F3D">
        <w:rPr>
          <w:lang w:val="en-GB"/>
        </w:rPr>
        <w:t xml:space="preserve">temporal changes in insect </w:t>
      </w:r>
      <w:proofErr w:type="gramStart"/>
      <w:r w:rsidRPr="006F5F3D">
        <w:rPr>
          <w:lang w:val="en-GB"/>
        </w:rPr>
        <w:t>biomass</w:t>
      </w:r>
      <w:proofErr w:type="gramEnd"/>
    </w:p>
    <w:p w14:paraId="4C8BDB7E" w14:textId="5A42D978" w:rsidR="0035261D" w:rsidRDefault="00622DC0" w:rsidP="00622DC0">
      <w:pPr>
        <w:pStyle w:val="Corpsdetexte"/>
        <w:rPr>
          <w:lang w:val="en-GB"/>
        </w:rPr>
      </w:pPr>
      <w:r>
        <w:rPr>
          <w:lang w:val="en-GB"/>
        </w:rPr>
        <w:t>Second</w:t>
      </w:r>
      <w:r w:rsidRPr="00344E70">
        <w:rPr>
          <w:lang w:val="en-GB"/>
        </w:rPr>
        <w:t xml:space="preserve">, </w:t>
      </w:r>
      <w:bookmarkStart w:id="30" w:name="_Hlk152676949"/>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344E70">
        <w:rPr>
          <w:rStyle w:val="c-bibliographic-informationvalue"/>
          <w:rFonts w:cs="Times New Roman"/>
          <w:lang w:val="en-GB"/>
        </w:rPr>
        <w:t xml:space="preserve"> argue that </w:t>
      </w:r>
      <w:r>
        <w:rPr>
          <w:lang w:val="en-GB"/>
        </w:rPr>
        <w:t>weather conditions</w:t>
      </w:r>
      <w:r w:rsidRPr="00344E70">
        <w:rPr>
          <w:lang w:val="en-GB"/>
        </w:rPr>
        <w:t xml:space="preserve"> were the only driver of temporal changes in insect biomass, because when </w:t>
      </w:r>
      <w:r>
        <w:rPr>
          <w:lang w:val="en-GB"/>
        </w:rPr>
        <w:t>weather conditions</w:t>
      </w:r>
      <w:r w:rsidRPr="00344E70">
        <w:rPr>
          <w:lang w:val="en-GB"/>
        </w:rPr>
        <w:t xml:space="preserve"> </w:t>
      </w:r>
      <w:r>
        <w:rPr>
          <w:lang w:val="en-GB"/>
        </w:rPr>
        <w:t xml:space="preserve">were included </w:t>
      </w:r>
      <w:r w:rsidRPr="00344E70">
        <w:rPr>
          <w:lang w:val="en-GB"/>
        </w:rPr>
        <w:t xml:space="preserve">in their model, </w:t>
      </w:r>
      <w:r w:rsidR="006D2BFC">
        <w:rPr>
          <w:lang w:val="en-GB"/>
        </w:rPr>
        <w:t>the residuals exhibited no</w:t>
      </w:r>
      <w:r w:rsidRPr="00344E70">
        <w:rPr>
          <w:lang w:val="en-GB"/>
        </w:rPr>
        <w:t xml:space="preserve"> temporal trend (model 5 of their study). </w:t>
      </w:r>
      <w:bookmarkEnd w:id="30"/>
      <w:r w:rsidR="006D2BFC">
        <w:rPr>
          <w:lang w:val="en-GB"/>
        </w:rPr>
        <w:t>Such</w:t>
      </w:r>
      <w:r w:rsidR="006D2BFC" w:rsidRPr="009E5666">
        <w:rPr>
          <w:lang w:val="en-GB"/>
        </w:rPr>
        <w:t xml:space="preserve"> </w:t>
      </w:r>
      <w:r w:rsidR="009E5666" w:rsidRPr="009E5666">
        <w:rPr>
          <w:lang w:val="en-GB"/>
        </w:rPr>
        <w:t>analyses clearly show that climatic conditions have a major impact on insect biomass</w:t>
      </w:r>
      <w:r w:rsidR="006D2BFC">
        <w:rPr>
          <w:lang w:val="en-GB"/>
        </w:rPr>
        <w:t xml:space="preserve"> but</w:t>
      </w:r>
      <w:r w:rsidR="006D2BFC">
        <w:rPr>
          <w:rStyle w:val="c-bibliographic-informationvalue"/>
          <w:rFonts w:cs="Times New Roman"/>
          <w:lang w:val="en-GB"/>
        </w:rPr>
        <w:t xml:space="preserve"> do </w:t>
      </w:r>
      <w:r w:rsidR="00133F96">
        <w:rPr>
          <w:rStyle w:val="c-bibliographic-informationvalue"/>
          <w:rFonts w:cs="Times New Roman"/>
          <w:lang w:val="en-GB"/>
        </w:rPr>
        <w:t xml:space="preserve">not control for </w:t>
      </w:r>
      <w:r w:rsidR="006D2BFC">
        <w:rPr>
          <w:rStyle w:val="c-bibliographic-informationvalue"/>
          <w:rFonts w:cs="Times New Roman"/>
          <w:lang w:val="en-GB"/>
        </w:rPr>
        <w:t xml:space="preserve">potential </w:t>
      </w:r>
      <w:r w:rsidR="00133F96">
        <w:rPr>
          <w:rStyle w:val="c-bibliographic-informationvalue"/>
          <w:rFonts w:cs="Times New Roman"/>
          <w:lang w:val="en-GB"/>
        </w:rPr>
        <w:t>missing drivers</w:t>
      </w:r>
      <w:r w:rsidR="00133F96">
        <w:rPr>
          <w:lang w:val="en-GB"/>
        </w:rPr>
        <w:t xml:space="preserve"> of insect biomass</w:t>
      </w:r>
      <w:r w:rsidR="00DA500E">
        <w:rPr>
          <w:lang w:val="en-GB"/>
        </w:rPr>
        <w:t xml:space="preserve">, </w:t>
      </w:r>
      <w:bookmarkStart w:id="31" w:name="_Hlk152676783"/>
      <w:r w:rsidR="00DA500E">
        <w:rPr>
          <w:lang w:val="en-GB"/>
        </w:rPr>
        <w:t>such as pesticides which are strongly suspected to cause insect decline</w:t>
      </w:r>
      <w:r w:rsidR="00133F96" w:rsidRPr="00DA500E">
        <w:rPr>
          <w:lang w:val="en-GB"/>
        </w:rPr>
        <w:fldChar w:fldCharType="begin"/>
      </w:r>
      <w:r w:rsidR="006E36E5" w:rsidRPr="00DA500E">
        <w:rPr>
          <w:lang w:val="en-GB"/>
        </w:rPr>
        <w:instrText xml:space="preserve"> ADDIN ZOTERO_ITEM CSL_CITATION {"citationID":"OQrxcmZi","properties":{"formattedCitation":"\\super 3,4\\nosupersub{}","plainCitation":"3,4","noteIndex":0},"citationItems":[{"id":5664,"uris":["http://zotero.org/users/2552365/items/RZSJWBZ4"],"itemData":{"id":5664,"type":"article-journal","abstract":"There is an ongoing unprecedented loss in insects, both in terms of richness and biomass. The usage of pesticides, especially neonicotinoid insecticides, has been widely suggested to be a contributor to this decline. However, the risks of neonicotinoids to natural insect populations have remained largely unknown due to a lack of field-realistic experiments. Here, we used an outdoor experiment to determine effects of field-realistic concentrations of the commonly applied neonicotinoid thiacloprid on the emergence of naturally assembled aquatic insect populations. Following application, all major orders of emerging aquatic insects (Coleoptera, Diptera, Ephemeroptera, Odonata, and Trichoptera) declined strongly in both abundance and biomass. At the highest concentration (10 µg/L), emergence of most orders was nearly absent. Diversity of the most species-rich family, Chironomidae, decreased by 50% at more commonly observed concentrations (1 µg/L) and was generally reduced to a single species at the highest concentration. Our experimental findings thereby showcase a causal link of neonicotinoids and the ongoing insect decline. Given the urgency of the insect decline, our results highlight the need to reconsider the mass usage of neonicotinoids to preserve freshwater insects as well as the life and services depending on them.","container-title":"Proceedings of the National Academy of Sciences","DOI":"10.1073/pnas.2105692118","issue":"44","note":"publisher: Proceedings of the National Academy of Sciences","page":"e2105692118","source":"pnas.org (Atypon)","title":"Experimental evidence for neonicotinoid driven decline in aquatic emerging insects","volume":"118","author":[{"family":"Barmentlo","given":"S. Henrik"},{"family":"Schrama","given":"Maarten"},{"family":"Snoo","given":"Geert R.","non-dropping-particle":"de"},{"family":"Bodegom","given":"Peter M.","non-dropping-particle":"van"},{"family":"Nieuwenhuijzen","given":"André","non-dropping-particle":"van"},{"family":"Vijver","given":"Martina G."}],"issued":{"date-parts":[["2021",11,2]]}}},{"id":5594,"uris":["http://zotero.org/users/2552365/items/LBERUC6Y"],"itemData":{"id":5594,"type":"article-journal","abstract":"Major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L."}],"issued":{"date-parts":[["2021",1,12]]}}}],"schema":"https://github.com/citation-style-language/schema/raw/master/csl-citation.json"} </w:instrText>
      </w:r>
      <w:r w:rsidR="00133F96" w:rsidRPr="00DA500E">
        <w:rPr>
          <w:lang w:val="en-GB"/>
        </w:rPr>
        <w:fldChar w:fldCharType="separate"/>
      </w:r>
      <w:r w:rsidR="006E36E5" w:rsidRPr="00DA500E">
        <w:rPr>
          <w:rFonts w:cs="Times New Roman"/>
          <w:vertAlign w:val="superscript"/>
        </w:rPr>
        <w:t>3,4</w:t>
      </w:r>
      <w:r w:rsidR="00133F96" w:rsidRPr="00DA500E">
        <w:rPr>
          <w:lang w:val="en-GB"/>
        </w:rPr>
        <w:fldChar w:fldCharType="end"/>
      </w:r>
      <w:r w:rsidR="00DA500E">
        <w:rPr>
          <w:lang w:val="en-GB"/>
        </w:rPr>
        <w:t xml:space="preserve"> but for which data are </w:t>
      </w:r>
      <w:commentRangeStart w:id="32"/>
      <w:r w:rsidR="00DA500E">
        <w:rPr>
          <w:lang w:val="en-GB"/>
        </w:rPr>
        <w:t>missing</w:t>
      </w:r>
      <w:commentRangeEnd w:id="32"/>
      <w:r w:rsidR="00DA500E">
        <w:rPr>
          <w:rStyle w:val="Marquedecommentaire"/>
          <w:lang w:val="fr-CH"/>
        </w:rPr>
        <w:commentReference w:id="32"/>
      </w:r>
      <w:r w:rsidR="0035261D">
        <w:rPr>
          <w:lang w:val="en-GB"/>
        </w:rPr>
        <w:t xml:space="preserve">. </w:t>
      </w:r>
      <w:bookmarkEnd w:id="31"/>
      <w:commentRangeStart w:id="33"/>
      <w:r w:rsidR="0035261D">
        <w:rPr>
          <w:lang w:val="en-GB"/>
        </w:rPr>
        <w:t xml:space="preserve">One way to </w:t>
      </w:r>
      <w:r w:rsidR="00DA500E">
        <w:rPr>
          <w:lang w:val="en-GB"/>
        </w:rPr>
        <w:t xml:space="preserve">control for the potential effect </w:t>
      </w:r>
      <w:commentRangeStart w:id="34"/>
      <w:r w:rsidR="00DA500E">
        <w:rPr>
          <w:lang w:val="en-GB"/>
        </w:rPr>
        <w:t>of such missing press perturbation</w:t>
      </w:r>
      <w:commentRangeEnd w:id="34"/>
      <w:r w:rsidR="00DA500E">
        <w:rPr>
          <w:rStyle w:val="Marquedecommentaire"/>
          <w:lang w:val="fr-CH"/>
        </w:rPr>
        <w:commentReference w:id="34"/>
      </w:r>
      <w:r w:rsidR="00DA500E">
        <w:rPr>
          <w:lang w:val="en-GB"/>
        </w:rPr>
        <w:t xml:space="preserve"> in statistical models analysing temporal variations is to include a time effect in addition to the effects of the other tested drivers, here weather conditions</w:t>
      </w:r>
      <w:r w:rsidR="0035261D">
        <w:rPr>
          <w:lang w:val="en-GB"/>
        </w:rPr>
        <w:t xml:space="preserve">. </w:t>
      </w:r>
      <w:commentRangeEnd w:id="33"/>
      <w:r w:rsidR="00F80353">
        <w:rPr>
          <w:rStyle w:val="Marquedecommentaire"/>
          <w:lang w:val="fr-CH"/>
        </w:rPr>
        <w:commentReference w:id="33"/>
      </w:r>
      <w:r w:rsidRPr="00344E70">
        <w:rPr>
          <w:lang w:val="en-GB"/>
        </w:rPr>
        <w:t xml:space="preserve"> </w:t>
      </w:r>
    </w:p>
    <w:p w14:paraId="7838A288" w14:textId="1548626B" w:rsidR="00884D46" w:rsidRDefault="00DE4F48" w:rsidP="00884D46">
      <w:pPr>
        <w:pStyle w:val="Corpsdetexte"/>
        <w:rPr>
          <w:lang w:val="en-GB"/>
        </w:rPr>
      </w:pPr>
      <w:bookmarkStart w:id="35" w:name="_Hlk152677202"/>
      <w:r>
        <w:rPr>
          <w:lang w:val="en-GB"/>
        </w:rPr>
        <w:t>S</w:t>
      </w:r>
      <w:r w:rsidRPr="00344E70">
        <w:rPr>
          <w:lang w:val="en-GB"/>
        </w:rPr>
        <w:t>imultaneously</w:t>
      </w:r>
      <w:r>
        <w:rPr>
          <w:lang w:val="en-GB"/>
        </w:rPr>
        <w:t xml:space="preserve"> estimating </w:t>
      </w:r>
      <w:r w:rsidR="00622DC0" w:rsidRPr="00344E70">
        <w:rPr>
          <w:lang w:val="en-GB"/>
        </w:rPr>
        <w:t>temporal trend</w:t>
      </w:r>
      <w:r w:rsidR="00622DC0">
        <w:rPr>
          <w:lang w:val="en-GB"/>
        </w:rPr>
        <w:t xml:space="preserve"> in insect biomass</w:t>
      </w:r>
      <w:r w:rsidR="00622DC0" w:rsidRPr="00344E70">
        <w:rPr>
          <w:lang w:val="en-GB"/>
        </w:rPr>
        <w:t xml:space="preserve"> and effect</w:t>
      </w:r>
      <w:r w:rsidR="00622DC0">
        <w:rPr>
          <w:lang w:val="en-GB"/>
        </w:rPr>
        <w:t>s</w:t>
      </w:r>
      <w:r w:rsidR="00622DC0" w:rsidRPr="00344E70">
        <w:rPr>
          <w:lang w:val="en-GB"/>
        </w:rPr>
        <w:t xml:space="preserve"> of </w:t>
      </w:r>
      <w:r w:rsidR="00622DC0">
        <w:rPr>
          <w:lang w:val="en-GB"/>
        </w:rPr>
        <w:t>weather conditions,</w:t>
      </w:r>
      <w:r w:rsidR="00622DC0" w:rsidRPr="00344E70">
        <w:rPr>
          <w:lang w:val="en-GB"/>
        </w:rPr>
        <w:t xml:space="preserve"> by</w:t>
      </w:r>
      <w:r w:rsidR="00622DC0">
        <w:rPr>
          <w:lang w:val="en-GB"/>
        </w:rPr>
        <w:t xml:space="preserve"> </w:t>
      </w:r>
      <w:r w:rsidR="00622DC0" w:rsidRPr="00344E70">
        <w:rPr>
          <w:lang w:val="en-GB"/>
        </w:rPr>
        <w:t xml:space="preserve">adding a linear year effect to </w:t>
      </w:r>
      <w:r w:rsidR="00622DC0">
        <w:rPr>
          <w:lang w:val="en-GB"/>
        </w:rPr>
        <w:t xml:space="preserve">Müller </w:t>
      </w:r>
      <w:r w:rsidR="00622DC0" w:rsidRPr="000C0094">
        <w:rPr>
          <w:i/>
          <w:iCs/>
          <w:lang w:val="en-GB"/>
        </w:rPr>
        <w:t>et al.</w:t>
      </w:r>
      <w:r w:rsidR="00622DC0">
        <w:rPr>
          <w:lang w:val="en-GB"/>
        </w:rPr>
        <w:t>’s</w:t>
      </w:r>
      <w:r w:rsidR="00622DC0" w:rsidRPr="00344E70">
        <w:rPr>
          <w:lang w:val="en-GB"/>
        </w:rPr>
        <w:t xml:space="preserve"> model, </w:t>
      </w:r>
      <w:r w:rsidR="00DA500E">
        <w:rPr>
          <w:lang w:val="en-GB"/>
        </w:rPr>
        <w:t>indicates that there is a significant decline in insect biomass over time</w:t>
      </w:r>
      <w:r w:rsidR="00DA500E" w:rsidRPr="00344E70">
        <w:rPr>
          <w:lang w:val="en-GB"/>
        </w:rPr>
        <w:t xml:space="preserve"> (-4.0</w:t>
      </w:r>
      <w:proofErr w:type="gramStart"/>
      <w:r w:rsidR="00DA500E" w:rsidRPr="00344E70">
        <w:rPr>
          <w:lang w:val="en-GB"/>
        </w:rPr>
        <w:t>%.year</w:t>
      </w:r>
      <w:proofErr w:type="gramEnd"/>
      <w:r w:rsidR="00DA500E" w:rsidRPr="00344E70">
        <w:rPr>
          <w:vertAlign w:val="superscript"/>
          <w:lang w:val="en-GB"/>
        </w:rPr>
        <w:t>-1</w:t>
      </w:r>
      <w:r w:rsidR="00DA500E" w:rsidRPr="00344E70">
        <w:rPr>
          <w:lang w:val="en-GB"/>
        </w:rPr>
        <w:t xml:space="preserve">) that </w:t>
      </w:r>
      <w:r w:rsidR="00DA500E">
        <w:rPr>
          <w:lang w:val="en-GB"/>
        </w:rPr>
        <w:t>is</w:t>
      </w:r>
      <w:r w:rsidR="00DA500E" w:rsidRPr="00344E70">
        <w:rPr>
          <w:lang w:val="en-GB"/>
        </w:rPr>
        <w:t xml:space="preserve"> not explained by </w:t>
      </w:r>
      <w:r w:rsidR="00DA500E">
        <w:rPr>
          <w:lang w:val="en-GB"/>
        </w:rPr>
        <w:t>weather conditions</w:t>
      </w:r>
      <w:r w:rsidR="00DA500E" w:rsidRPr="00344E70">
        <w:rPr>
          <w:lang w:val="en-GB"/>
        </w:rPr>
        <w:t xml:space="preserve"> (Fig. 2 and Table 1)</w:t>
      </w:r>
      <w:r w:rsidR="00DA500E">
        <w:rPr>
          <w:lang w:val="en-GB"/>
        </w:rPr>
        <w:t>,</w:t>
      </w:r>
      <w:r w:rsidR="00622DC0">
        <w:rPr>
          <w:lang w:val="en-GB"/>
        </w:rPr>
        <w:t xml:space="preserve"> while improving the fit of the model (lower </w:t>
      </w:r>
      <w:r w:rsidR="00622DC0" w:rsidRPr="00260F70">
        <w:rPr>
          <w:lang w:val="en-GB"/>
        </w:rPr>
        <w:t>AIC</w:t>
      </w:r>
      <w:r w:rsidR="00622DC0">
        <w:rPr>
          <w:lang w:val="en-GB"/>
        </w:rPr>
        <w:t>, Table 1)</w:t>
      </w:r>
      <w:r w:rsidR="00622DC0" w:rsidRPr="00344E70">
        <w:rPr>
          <w:lang w:val="en-GB"/>
        </w:rPr>
        <w:t>.</w:t>
      </w:r>
      <w:r w:rsidR="00622DC0">
        <w:rPr>
          <w:lang w:val="en-GB"/>
        </w:rPr>
        <w:t xml:space="preserve"> </w:t>
      </w:r>
      <w:r w:rsidR="0035261D">
        <w:rPr>
          <w:lang w:val="en-GB"/>
        </w:rPr>
        <w:t xml:space="preserve">This temporal trend is not informative of the possible drivers of the temporal </w:t>
      </w:r>
      <w:r w:rsidR="00884D46">
        <w:rPr>
          <w:lang w:val="en-GB"/>
        </w:rPr>
        <w:t>decline but</w:t>
      </w:r>
      <w:r w:rsidR="0035261D">
        <w:rPr>
          <w:lang w:val="en-GB"/>
        </w:rPr>
        <w:t xml:space="preserve"> indicates that insect biomass decline</w:t>
      </w:r>
      <w:r w:rsidR="00D254E6">
        <w:rPr>
          <w:lang w:val="en-GB"/>
        </w:rPr>
        <w:t>d</w:t>
      </w:r>
      <w:r w:rsidR="0035261D">
        <w:rPr>
          <w:lang w:val="en-GB"/>
        </w:rPr>
        <w:t xml:space="preserve"> by 4% per year because of unknown factor</w:t>
      </w:r>
      <w:r w:rsidR="00D254E6">
        <w:rPr>
          <w:lang w:val="en-GB"/>
        </w:rPr>
        <w:t>s</w:t>
      </w:r>
      <w:r w:rsidR="0035261D">
        <w:rPr>
          <w:lang w:val="en-GB"/>
        </w:rPr>
        <w:t>.</w:t>
      </w:r>
    </w:p>
    <w:bookmarkEnd w:id="35"/>
    <w:p w14:paraId="0C1C3F7D" w14:textId="3A10B981" w:rsidR="001654F4" w:rsidRDefault="001654F4" w:rsidP="001654F4">
      <w:pPr>
        <w:pStyle w:val="Corpsdetexte"/>
        <w:rPr>
          <w:lang w:val="en-GB"/>
        </w:rPr>
      </w:pPr>
      <w:r w:rsidRPr="00344E70">
        <w:rPr>
          <w:noProof/>
          <w:lang w:val="fr-FR" w:eastAsia="fr-FR"/>
        </w:rPr>
        <w:lastRenderedPageBreak/>
        <w:drawing>
          <wp:anchor distT="0" distB="0" distL="114300" distR="114300" simplePos="0" relativeHeight="251660800" behindDoc="0" locked="0" layoutInCell="1" allowOverlap="1" wp14:anchorId="0F29540B" wp14:editId="09DA6E2D">
            <wp:simplePos x="0" y="0"/>
            <wp:positionH relativeFrom="margin">
              <wp:posOffset>-3810</wp:posOffset>
            </wp:positionH>
            <wp:positionV relativeFrom="paragraph">
              <wp:posOffset>1005205</wp:posOffset>
            </wp:positionV>
            <wp:extent cx="5758815" cy="255968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8815" cy="2559685"/>
                    </a:xfrm>
                    <a:prstGeom prst="rect">
                      <a:avLst/>
                    </a:prstGeom>
                  </pic:spPr>
                </pic:pic>
              </a:graphicData>
            </a:graphic>
            <wp14:sizeRelH relativeFrom="page">
              <wp14:pctWidth>0</wp14:pctWidth>
            </wp14:sizeRelH>
            <wp14:sizeRelV relativeFrom="page">
              <wp14:pctHeight>0</wp14:pctHeight>
            </wp14:sizeRelV>
          </wp:anchor>
        </w:drawing>
      </w:r>
      <w:ins w:id="36" w:author="Benoît" w:date="2023-11-29T18:10:00Z">
        <w:r w:rsidR="00DE4F48">
          <w:rPr>
            <w:lang w:val="en-GB"/>
          </w:rPr>
          <w:t xml:space="preserve">When </w:t>
        </w:r>
      </w:ins>
      <w:del w:id="37" w:author="Benoît" w:date="2023-11-29T18:10:00Z">
        <w:r w:rsidR="00884D46" w:rsidDel="00DE4F48">
          <w:rPr>
            <w:lang w:val="en-GB"/>
          </w:rPr>
          <w:delText>I</w:delText>
        </w:r>
        <w:r w:rsidR="00884D46" w:rsidRPr="00344E70" w:rsidDel="00DE4F48">
          <w:rPr>
            <w:lang w:val="en-GB"/>
          </w:rPr>
          <w:delText xml:space="preserve">ncluding </w:delText>
        </w:r>
      </w:del>
      <w:r w:rsidR="00884D46" w:rsidRPr="00344E70">
        <w:rPr>
          <w:lang w:val="en-GB"/>
        </w:rPr>
        <w:t xml:space="preserve">the additional recent dataset, used as a validation dataset in Müller </w:t>
      </w:r>
      <w:r w:rsidR="00884D46" w:rsidRPr="00344E70">
        <w:rPr>
          <w:i/>
          <w:iCs/>
          <w:lang w:val="en-GB"/>
        </w:rPr>
        <w:t>et al.</w:t>
      </w:r>
      <w:ins w:id="38" w:author="Benoît" w:date="2023-11-29T18:10:00Z">
        <w:r w:rsidR="00DE4F48">
          <w:rPr>
            <w:lang w:val="en-GB"/>
          </w:rPr>
          <w:t xml:space="preserve"> </w:t>
        </w:r>
        <w:del w:id="39" w:author="CESCO" w:date="2023-12-02T15:25:00Z">
          <w:r w:rsidR="00DE4F48" w:rsidDel="00DA500E">
            <w:rPr>
              <w:lang w:val="en-GB"/>
            </w:rPr>
            <w:delText>were</w:delText>
          </w:r>
        </w:del>
      </w:ins>
      <w:ins w:id="40" w:author="CESCO" w:date="2023-12-02T16:07:00Z">
        <w:r w:rsidR="00DA500E">
          <w:rPr>
            <w:lang w:val="en-GB"/>
          </w:rPr>
          <w:t>is</w:t>
        </w:r>
      </w:ins>
      <w:ins w:id="41" w:author="Benoît" w:date="2023-11-29T18:10:00Z">
        <w:r w:rsidR="00DE4F48">
          <w:rPr>
            <w:lang w:val="en-GB"/>
          </w:rPr>
          <w:t xml:space="preserve"> included</w:t>
        </w:r>
      </w:ins>
      <w:r w:rsidR="00884D46" w:rsidRPr="00344E70">
        <w:rPr>
          <w:lang w:val="en-GB"/>
        </w:rPr>
        <w:t xml:space="preserve">, </w:t>
      </w:r>
      <w:del w:id="42" w:author="Benoît" w:date="2023-11-29T18:10:00Z">
        <w:r w:rsidR="00884D46" w:rsidDel="00DE4F48">
          <w:rPr>
            <w:lang w:val="en-GB"/>
          </w:rPr>
          <w:delText>my</w:delText>
        </w:r>
        <w:r w:rsidR="00884D46" w:rsidRPr="00344E70" w:rsidDel="00DE4F48">
          <w:rPr>
            <w:lang w:val="en-GB"/>
          </w:rPr>
          <w:delText xml:space="preserve"> </w:delText>
        </w:r>
      </w:del>
      <w:del w:id="43" w:author="Benoît" w:date="2023-11-29T18:11:00Z">
        <w:r w:rsidR="00884D46" w:rsidRPr="00344E70" w:rsidDel="00DE4F48">
          <w:rPr>
            <w:lang w:val="en-GB"/>
          </w:rPr>
          <w:delText>results show</w:delText>
        </w:r>
        <w:r w:rsidR="00884D46" w:rsidDel="00DE4F48">
          <w:rPr>
            <w:lang w:val="en-GB"/>
          </w:rPr>
          <w:delText xml:space="preserve"> that </w:delText>
        </w:r>
      </w:del>
      <w:r w:rsidR="00884D46" w:rsidRPr="00344E70">
        <w:rPr>
          <w:lang w:val="en-GB"/>
        </w:rPr>
        <w:t xml:space="preserve">the </w:t>
      </w:r>
      <w:r w:rsidR="00884D46">
        <w:rPr>
          <w:lang w:val="en-GB"/>
        </w:rPr>
        <w:t>weather-</w:t>
      </w:r>
      <w:commentRangeStart w:id="44"/>
      <w:r w:rsidR="00884D46">
        <w:rPr>
          <w:lang w:val="en-GB"/>
        </w:rPr>
        <w:t>in</w:t>
      </w:r>
      <w:commentRangeEnd w:id="44"/>
      <w:r w:rsidR="00D72B9B">
        <w:rPr>
          <w:rStyle w:val="Marquedecommentaire"/>
          <w:lang w:val="fr-CH"/>
        </w:rPr>
        <w:commentReference w:id="44"/>
      </w:r>
      <w:r w:rsidR="00884D46">
        <w:rPr>
          <w:lang w:val="en-GB"/>
        </w:rPr>
        <w:t xml:space="preserve">dependent </w:t>
      </w:r>
      <w:r w:rsidR="00884D46" w:rsidRPr="00344E70">
        <w:rPr>
          <w:lang w:val="en-GB"/>
        </w:rPr>
        <w:t xml:space="preserve">temporal trend </w:t>
      </w:r>
      <w:del w:id="45" w:author="CESCO" w:date="2023-12-02T16:07:00Z">
        <w:r w:rsidR="00884D46" w:rsidDel="00DA500E">
          <w:rPr>
            <w:lang w:val="en-GB"/>
          </w:rPr>
          <w:delText>wa</w:delText>
        </w:r>
        <w:r w:rsidR="00884D46" w:rsidRPr="00344E70" w:rsidDel="00DA500E">
          <w:rPr>
            <w:lang w:val="en-GB"/>
          </w:rPr>
          <w:delText xml:space="preserve">s </w:delText>
        </w:r>
      </w:del>
      <w:ins w:id="46" w:author="CESCO" w:date="2023-12-02T16:07:00Z">
        <w:r w:rsidR="00DA500E">
          <w:rPr>
            <w:lang w:val="en-GB"/>
          </w:rPr>
          <w:t>is</w:t>
        </w:r>
        <w:r w:rsidR="00DA500E" w:rsidRPr="00344E70">
          <w:rPr>
            <w:lang w:val="en-GB"/>
          </w:rPr>
          <w:t xml:space="preserve"> </w:t>
        </w:r>
      </w:ins>
      <w:r w:rsidR="00884D46" w:rsidRPr="00344E70">
        <w:rPr>
          <w:lang w:val="en-GB"/>
        </w:rPr>
        <w:t xml:space="preserve">even more negative </w:t>
      </w:r>
      <w:del w:id="47" w:author="Benoît" w:date="2023-11-29T18:11:00Z">
        <w:r w:rsidR="00884D46" w:rsidRPr="00344E70" w:rsidDel="00DE4F48">
          <w:rPr>
            <w:lang w:val="en-GB"/>
          </w:rPr>
          <w:delText xml:space="preserve">when including recent data </w:delText>
        </w:r>
      </w:del>
      <w:r w:rsidR="00884D46" w:rsidRPr="00344E70">
        <w:rPr>
          <w:lang w:val="en-GB"/>
        </w:rPr>
        <w:t>(-4.8%.year</w:t>
      </w:r>
      <w:r w:rsidR="00884D46" w:rsidRPr="00344E70">
        <w:rPr>
          <w:vertAlign w:val="superscript"/>
          <w:lang w:val="en-GB"/>
        </w:rPr>
        <w:t>-1</w:t>
      </w:r>
      <w:r w:rsidR="00884D46" w:rsidRPr="00344E70">
        <w:rPr>
          <w:lang w:val="en-GB"/>
        </w:rPr>
        <w:t xml:space="preserve">) than </w:t>
      </w:r>
      <w:r w:rsidR="00884D46">
        <w:rPr>
          <w:lang w:val="en-GB"/>
        </w:rPr>
        <w:t>with</w:t>
      </w:r>
      <w:r w:rsidR="00884D46" w:rsidRPr="00344E70">
        <w:rPr>
          <w:lang w:val="en-GB"/>
        </w:rPr>
        <w:t xml:space="preserve"> the dataset of </w:t>
      </w:r>
      <w:proofErr w:type="spellStart"/>
      <w:r w:rsidR="00884D46" w:rsidRPr="00344E70">
        <w:rPr>
          <w:lang w:val="en-GB"/>
        </w:rPr>
        <w:t>Hallmann</w:t>
      </w:r>
      <w:proofErr w:type="spellEnd"/>
      <w:r w:rsidR="00884D46" w:rsidRPr="00344E70">
        <w:rPr>
          <w:lang w:val="en-GB"/>
        </w:rPr>
        <w:t xml:space="preserve"> </w:t>
      </w:r>
      <w:r w:rsidR="00884D46" w:rsidRPr="00884D46">
        <w:rPr>
          <w:i/>
          <w:iCs/>
          <w:lang w:val="en-GB"/>
        </w:rPr>
        <w:t>et al.</w:t>
      </w:r>
      <w:r w:rsidR="00884D46">
        <w:rPr>
          <w:lang w:val="en-GB"/>
        </w:rPr>
        <w:t xml:space="preserve"> </w:t>
      </w:r>
      <w:r w:rsidR="00884D46" w:rsidRPr="00344E70">
        <w:rPr>
          <w:lang w:val="en-GB"/>
        </w:rPr>
        <w:t>only (Fig. 2).</w:t>
      </w:r>
      <w:r w:rsidR="00ED49BB">
        <w:rPr>
          <w:lang w:val="en-GB"/>
        </w:rPr>
        <w:t xml:space="preserve"> </w:t>
      </w:r>
      <w:r w:rsidR="00884D46">
        <w:rPr>
          <w:lang w:val="en-GB"/>
        </w:rPr>
        <w:t>This suggests that</w:t>
      </w:r>
      <w:r w:rsidR="00884D46" w:rsidRPr="00344E70">
        <w:rPr>
          <w:lang w:val="en-GB"/>
        </w:rPr>
        <w:t xml:space="preserve"> the apparent </w:t>
      </w:r>
      <w:r w:rsidR="00363E73">
        <w:rPr>
          <w:lang w:val="en-GB"/>
        </w:rPr>
        <w:t xml:space="preserve">increase in insect biomass between </w:t>
      </w:r>
      <w:r w:rsidR="00884D46" w:rsidRPr="00344E70">
        <w:rPr>
          <w:lang w:val="en-GB"/>
        </w:rPr>
        <w:t>2016</w:t>
      </w:r>
      <w:r w:rsidR="00884D46">
        <w:rPr>
          <w:lang w:val="en-GB"/>
        </w:rPr>
        <w:t xml:space="preserve"> and </w:t>
      </w:r>
      <w:r w:rsidR="00884D46" w:rsidRPr="00344E70">
        <w:rPr>
          <w:lang w:val="en-GB"/>
        </w:rPr>
        <w:t>2022</w:t>
      </w:r>
      <w:r w:rsidR="00363E73">
        <w:rPr>
          <w:lang w:val="en-GB"/>
        </w:rPr>
        <w:t xml:space="preserve"> (Fig. 1)</w:t>
      </w:r>
      <w:r w:rsidR="00884D46" w:rsidRPr="00344E70">
        <w:rPr>
          <w:lang w:val="en-GB"/>
        </w:rPr>
        <w:t xml:space="preserve"> </w:t>
      </w:r>
      <w:r w:rsidR="00884D46">
        <w:rPr>
          <w:lang w:val="en-GB"/>
        </w:rPr>
        <w:t xml:space="preserve">was </w:t>
      </w:r>
      <w:commentRangeStart w:id="48"/>
      <w:r w:rsidR="00884D46">
        <w:rPr>
          <w:lang w:val="en-GB"/>
        </w:rPr>
        <w:t>due</w:t>
      </w:r>
      <w:r w:rsidR="00884D46" w:rsidRPr="00344E70">
        <w:rPr>
          <w:lang w:val="en-GB"/>
        </w:rPr>
        <w:t xml:space="preserve"> to </w:t>
      </w:r>
      <w:r w:rsidR="00363E73">
        <w:rPr>
          <w:lang w:val="en-GB"/>
        </w:rPr>
        <w:t xml:space="preserve">spatial heterogeneity </w:t>
      </w:r>
      <w:commentRangeEnd w:id="48"/>
      <w:r w:rsidR="00666769">
        <w:rPr>
          <w:rStyle w:val="Marquedecommentaire"/>
          <w:lang w:val="fr-CH"/>
        </w:rPr>
        <w:commentReference w:id="48"/>
      </w:r>
      <w:r w:rsidR="00363E73">
        <w:rPr>
          <w:lang w:val="en-GB"/>
        </w:rPr>
        <w:t xml:space="preserve">in sampling or </w:t>
      </w:r>
      <w:commentRangeStart w:id="49"/>
      <w:r w:rsidR="00363E73">
        <w:rPr>
          <w:lang w:val="en-GB"/>
        </w:rPr>
        <w:t>to weather conditions on those years</w:t>
      </w:r>
      <w:r w:rsidR="00884D46" w:rsidRPr="00344E70">
        <w:rPr>
          <w:lang w:val="en-GB"/>
        </w:rPr>
        <w:t>.</w:t>
      </w:r>
      <w:commentRangeEnd w:id="49"/>
      <w:r w:rsidR="00F26CF0">
        <w:rPr>
          <w:rStyle w:val="Marquedecommentaire"/>
          <w:lang w:val="fr-CH"/>
        </w:rPr>
        <w:commentReference w:id="49"/>
      </w:r>
    </w:p>
    <w:p w14:paraId="5B070D54" w14:textId="36AA54A3" w:rsidR="001654F4" w:rsidRDefault="001654F4" w:rsidP="001654F4">
      <w:pPr>
        <w:pStyle w:val="Corpsdetexte"/>
        <w:ind w:firstLine="0"/>
        <w:rPr>
          <w:rStyle w:val="c-bibliographic-informationvalue"/>
          <w:rFonts w:cs="Times New Roman"/>
          <w:i/>
          <w:iCs/>
          <w:lang w:val="en-GB"/>
        </w:rPr>
      </w:pPr>
      <w:commentRangeStart w:id="50"/>
      <w:r w:rsidRPr="00344E70">
        <w:rPr>
          <w:rStyle w:val="c-bibliographic-informationvalue"/>
          <w:rFonts w:cs="Times New Roman"/>
          <w:b/>
          <w:bCs/>
          <w:i/>
          <w:iCs/>
          <w:lang w:val="en-GB"/>
        </w:rPr>
        <w:t>Fig</w:t>
      </w:r>
      <w:commentRangeEnd w:id="50"/>
      <w:r w:rsidR="004E06EC">
        <w:rPr>
          <w:rStyle w:val="Marquedecommentaire"/>
          <w:lang w:val="fr-CH"/>
        </w:rPr>
        <w:commentReference w:id="50"/>
      </w:r>
      <w:r w:rsidRPr="00344E70">
        <w:rPr>
          <w:rStyle w:val="c-bibliographic-informationvalue"/>
          <w:rFonts w:cs="Times New Roman"/>
          <w:b/>
          <w:bCs/>
          <w:i/>
          <w:iCs/>
          <w:lang w:val="en-GB"/>
        </w:rPr>
        <w:t xml:space="preserve">. </w:t>
      </w:r>
      <w:commentRangeStart w:id="51"/>
      <w:r w:rsidRPr="00344E70">
        <w:rPr>
          <w:rStyle w:val="c-bibliographic-informationvalue"/>
          <w:rFonts w:cs="Times New Roman"/>
          <w:b/>
          <w:bCs/>
          <w:i/>
          <w:iCs/>
          <w:lang w:val="en-GB"/>
        </w:rPr>
        <w:t>2</w:t>
      </w:r>
      <w:commentRangeEnd w:id="51"/>
      <w:r w:rsidR="00DA500E">
        <w:rPr>
          <w:rStyle w:val="Marquedecommentaire"/>
          <w:lang w:val="fr-CH"/>
        </w:rPr>
        <w:commentReference w:id="51"/>
      </w:r>
      <w:r w:rsidRPr="00344E70">
        <w:rPr>
          <w:rStyle w:val="c-bibliographic-informationvalue"/>
          <w:rFonts w:cs="Times New Roman"/>
          <w:b/>
          <w:bCs/>
          <w:i/>
          <w:iCs/>
          <w:lang w:val="en-GB"/>
        </w:rPr>
        <w:t>: T</w:t>
      </w:r>
      <w:r>
        <w:rPr>
          <w:rStyle w:val="c-bibliographic-informationvalue"/>
          <w:rFonts w:cs="Times New Roman"/>
          <w:b/>
          <w:bCs/>
          <w:i/>
          <w:iCs/>
          <w:lang w:val="en-GB"/>
        </w:rPr>
        <w:t>he t</w:t>
      </w:r>
      <w:r w:rsidRPr="00344E70">
        <w:rPr>
          <w:rStyle w:val="c-bibliographic-informationvalue"/>
          <w:rFonts w:cs="Times New Roman"/>
          <w:b/>
          <w:bCs/>
          <w:i/>
          <w:iCs/>
          <w:lang w:val="en-GB"/>
        </w:rPr>
        <w:t>emporal trend</w:t>
      </w:r>
      <w:r>
        <w:rPr>
          <w:rStyle w:val="c-bibliographic-informationvalue"/>
          <w:rFonts w:cs="Times New Roman"/>
          <w:b/>
          <w:bCs/>
          <w:i/>
          <w:iCs/>
          <w:lang w:val="en-GB"/>
        </w:rPr>
        <w:t xml:space="preserve"> in insect biomass</w:t>
      </w:r>
      <w:r w:rsidRPr="00344E70">
        <w:rPr>
          <w:rStyle w:val="c-bibliographic-informationvalue"/>
          <w:rFonts w:cs="Times New Roman"/>
          <w:b/>
          <w:bCs/>
          <w:i/>
          <w:iCs/>
          <w:lang w:val="en-GB"/>
        </w:rPr>
        <w:t xml:space="preserve"> is significantly negative</w:t>
      </w:r>
      <w:r>
        <w:rPr>
          <w:rStyle w:val="c-bibliographic-informationvalue"/>
          <w:rFonts w:cs="Times New Roman"/>
          <w:b/>
          <w:bCs/>
          <w:i/>
          <w:iCs/>
          <w:lang w:val="en-GB"/>
        </w:rPr>
        <w:t xml:space="preserve"> when the effects of weather are accounted for</w:t>
      </w:r>
      <w:r w:rsidRPr="00344E70">
        <w:rPr>
          <w:rStyle w:val="c-bibliographic-informationvalue"/>
          <w:rFonts w:cs="Times New Roman"/>
          <w:b/>
          <w:bCs/>
          <w:i/>
          <w:iCs/>
          <w:lang w:val="en-GB"/>
        </w:rPr>
        <w:t xml:space="preserve">. </w:t>
      </w:r>
      <w:r w:rsidRPr="00344E70">
        <w:rPr>
          <w:rStyle w:val="c-bibliographic-informationvalue"/>
          <w:rFonts w:cs="Times New Roman"/>
          <w:i/>
          <w:iCs/>
          <w:lang w:val="en-GB"/>
        </w:rPr>
        <w:t>Panel (a) is a zoom on the y-axis of panel (b), to improve readability</w:t>
      </w:r>
      <w:r>
        <w:rPr>
          <w:rStyle w:val="c-bibliographic-informationvalue"/>
          <w:rFonts w:cs="Times New Roman"/>
          <w:i/>
          <w:iCs/>
          <w:lang w:val="en-GB"/>
        </w:rPr>
        <w:t>, which</w:t>
      </w:r>
      <w:r w:rsidRPr="00344E70">
        <w:rPr>
          <w:rStyle w:val="c-bibliographic-informationvalue"/>
          <w:rFonts w:cs="Times New Roman"/>
          <w:i/>
          <w:iCs/>
          <w:lang w:val="en-GB"/>
        </w:rPr>
        <w:t xml:space="preserve"> is reduced by outliers. Both panels show the partial residuals of biomass, </w:t>
      </w:r>
      <w:proofErr w:type="gramStart"/>
      <w:r>
        <w:rPr>
          <w:rStyle w:val="c-bibliographic-informationvalue"/>
          <w:rFonts w:cs="Times New Roman"/>
          <w:i/>
          <w:iCs/>
          <w:lang w:val="en-GB"/>
        </w:rPr>
        <w:t>i.e.</w:t>
      </w:r>
      <w:proofErr w:type="gramEnd"/>
      <w:r w:rsidRPr="00344E70">
        <w:rPr>
          <w:rStyle w:val="c-bibliographic-informationvalue"/>
          <w:rFonts w:cs="Times New Roman"/>
          <w:i/>
          <w:iCs/>
          <w:lang w:val="en-GB"/>
        </w:rPr>
        <w:t xml:space="preserve"> the amount of biomass not explained by other predictors, as a function of year, when using the training dataset only</w:t>
      </w:r>
      <w:r>
        <w:rPr>
          <w:rStyle w:val="c-bibliographic-informationvalue"/>
          <w:rFonts w:cs="Times New Roman"/>
          <w:i/>
          <w:iCs/>
          <w:lang w:val="en-GB"/>
        </w:rPr>
        <w:t xml:space="preserve"> (blue, from </w:t>
      </w:r>
      <w:proofErr w:type="spellStart"/>
      <w:r>
        <w:rPr>
          <w:rStyle w:val="c-bibliographic-informationvalue"/>
          <w:rFonts w:cs="Times New Roman"/>
          <w:i/>
          <w:iCs/>
          <w:lang w:val="en-GB"/>
        </w:rPr>
        <w:t>Hallmann</w:t>
      </w:r>
      <w:proofErr w:type="spellEnd"/>
      <w:r>
        <w:rPr>
          <w:rStyle w:val="c-bibliographic-informationvalue"/>
          <w:rFonts w:cs="Times New Roman"/>
          <w:i/>
          <w:iCs/>
          <w:lang w:val="en-GB"/>
        </w:rPr>
        <w:t xml:space="preserve"> et al., 1989-2016)</w:t>
      </w:r>
      <w:r w:rsidRPr="00344E70">
        <w:rPr>
          <w:rStyle w:val="c-bibliographic-informationvalue"/>
          <w:rFonts w:cs="Times New Roman"/>
          <w:i/>
          <w:iCs/>
          <w:lang w:val="en-GB"/>
        </w:rPr>
        <w:t xml:space="preserve"> or </w:t>
      </w:r>
      <w:r>
        <w:rPr>
          <w:rStyle w:val="c-bibliographic-informationvalue"/>
          <w:rFonts w:cs="Times New Roman"/>
          <w:i/>
          <w:iCs/>
          <w:lang w:val="en-GB"/>
        </w:rPr>
        <w:t xml:space="preserve">the </w:t>
      </w:r>
      <w:r w:rsidRPr="00344E70">
        <w:rPr>
          <w:rStyle w:val="c-bibliographic-informationvalue"/>
          <w:rFonts w:cs="Times New Roman"/>
          <w:i/>
          <w:iCs/>
          <w:lang w:val="en-GB"/>
        </w:rPr>
        <w:t>training and validation dataset</w:t>
      </w:r>
      <w:r>
        <w:rPr>
          <w:rStyle w:val="c-bibliographic-informationvalue"/>
          <w:rFonts w:cs="Times New Roman"/>
          <w:i/>
          <w:iCs/>
          <w:lang w:val="en-GB"/>
        </w:rPr>
        <w:t>s</w:t>
      </w:r>
      <w:r w:rsidRPr="00344E70">
        <w:rPr>
          <w:rStyle w:val="c-bibliographic-informationvalue"/>
          <w:rFonts w:cs="Times New Roman"/>
          <w:i/>
          <w:iCs/>
          <w:lang w:val="en-GB"/>
        </w:rPr>
        <w:t xml:space="preserve"> together</w:t>
      </w:r>
      <w:r>
        <w:rPr>
          <w:rStyle w:val="c-bibliographic-informationvalue"/>
          <w:rFonts w:cs="Times New Roman"/>
          <w:i/>
          <w:iCs/>
          <w:lang w:val="en-GB"/>
        </w:rPr>
        <w:t xml:space="preserve"> (beige, 1989-2022),</w:t>
      </w:r>
      <w:r w:rsidRPr="00344E70">
        <w:rPr>
          <w:rStyle w:val="c-bibliographic-informationvalue"/>
          <w:rFonts w:cs="Times New Roman"/>
          <w:i/>
          <w:iCs/>
          <w:lang w:val="en-GB"/>
        </w:rPr>
        <w:t xml:space="preserve"> to fit the model. Lines and ribbons show the model prediction and its 95% confidence interval.</w:t>
      </w:r>
    </w:p>
    <w:p w14:paraId="056F870C" w14:textId="77777777" w:rsidR="00972CA5" w:rsidRDefault="00972CA5" w:rsidP="00972CA5">
      <w:pPr>
        <w:pStyle w:val="Corpsdetexte"/>
        <w:ind w:firstLine="0"/>
        <w:rPr>
          <w:rStyle w:val="c-bibliographic-informationvalue"/>
          <w:rFonts w:cs="Times New Roman"/>
          <w:b/>
          <w:bCs/>
          <w:i/>
          <w:iCs/>
          <w:lang w:val="en-GB"/>
        </w:rPr>
      </w:pPr>
      <w:commentRangeStart w:id="52"/>
      <w:r w:rsidRPr="00344E70">
        <w:rPr>
          <w:rStyle w:val="c-bibliographic-informationvalue"/>
          <w:rFonts w:cs="Times New Roman"/>
          <w:b/>
          <w:bCs/>
          <w:i/>
          <w:iCs/>
          <w:lang w:val="en-GB"/>
        </w:rPr>
        <w:t xml:space="preserve">Table </w:t>
      </w:r>
      <w:commentRangeEnd w:id="52"/>
      <w:r w:rsidR="00525F6F">
        <w:rPr>
          <w:rStyle w:val="Marquedecommentaire"/>
          <w:lang w:val="fr-CH"/>
        </w:rPr>
        <w:commentReference w:id="52"/>
      </w:r>
      <w:r w:rsidRPr="00344E70">
        <w:rPr>
          <w:rStyle w:val="c-bibliographic-informationvalue"/>
          <w:rFonts w:cs="Times New Roman"/>
          <w:b/>
          <w:bCs/>
          <w:i/>
          <w:iCs/>
          <w:lang w:val="en-GB"/>
        </w:rPr>
        <w:t>1: Model estimate</w:t>
      </w:r>
      <w:r>
        <w:rPr>
          <w:rStyle w:val="c-bibliographic-informationvalue"/>
          <w:rFonts w:cs="Times New Roman"/>
          <w:b/>
          <w:bCs/>
          <w:i/>
          <w:iCs/>
          <w:lang w:val="en-GB"/>
        </w:rPr>
        <w:t>s</w:t>
      </w:r>
      <w:r w:rsidRPr="00344E70">
        <w:rPr>
          <w:rStyle w:val="c-bibliographic-informationvalue"/>
          <w:rFonts w:cs="Times New Roman"/>
          <w:b/>
          <w:bCs/>
          <w:i/>
          <w:iCs/>
          <w:lang w:val="en-GB"/>
        </w:rPr>
        <w:t xml:space="preserve"> and goodness of fit for the model of Müller et al. and for </w:t>
      </w:r>
      <w:r>
        <w:rPr>
          <w:rStyle w:val="c-bibliographic-informationvalue"/>
          <w:rFonts w:cs="Times New Roman"/>
          <w:b/>
          <w:bCs/>
          <w:i/>
          <w:iCs/>
          <w:lang w:val="en-GB"/>
        </w:rPr>
        <w:t>the</w:t>
      </w:r>
      <w:r w:rsidRPr="00344E70">
        <w:rPr>
          <w:rStyle w:val="c-bibliographic-informationvalue"/>
          <w:rFonts w:cs="Times New Roman"/>
          <w:b/>
          <w:bCs/>
          <w:i/>
          <w:iCs/>
          <w:lang w:val="en-GB"/>
        </w:rPr>
        <w:t xml:space="preserve"> modified version, w</w:t>
      </w:r>
      <w:r>
        <w:rPr>
          <w:rStyle w:val="c-bibliographic-informationvalue"/>
          <w:rFonts w:cs="Times New Roman"/>
          <w:b/>
          <w:bCs/>
          <w:i/>
          <w:iCs/>
          <w:lang w:val="en-GB"/>
        </w:rPr>
        <w:t>ith an additional</w:t>
      </w:r>
      <w:r w:rsidRPr="00344E70">
        <w:rPr>
          <w:rStyle w:val="c-bibliographic-informationvalue"/>
          <w:rFonts w:cs="Times New Roman"/>
          <w:b/>
          <w:bCs/>
          <w:i/>
          <w:iCs/>
          <w:lang w:val="en-GB"/>
        </w:rPr>
        <w:t xml:space="preserve"> linear year effect.</w:t>
      </w:r>
    </w:p>
    <w:tbl>
      <w:tblPr>
        <w:tblW w:w="9805" w:type="dxa"/>
        <w:tblCellMar>
          <w:left w:w="70" w:type="dxa"/>
          <w:right w:w="70" w:type="dxa"/>
        </w:tblCellMar>
        <w:tblLook w:val="04A0" w:firstRow="1" w:lastRow="0" w:firstColumn="1" w:lastColumn="0" w:noHBand="0" w:noVBand="1"/>
      </w:tblPr>
      <w:tblGrid>
        <w:gridCol w:w="4158"/>
        <w:gridCol w:w="1178"/>
        <w:gridCol w:w="804"/>
        <w:gridCol w:w="849"/>
        <w:gridCol w:w="1064"/>
        <w:gridCol w:w="843"/>
        <w:gridCol w:w="909"/>
      </w:tblGrid>
      <w:tr w:rsidR="00972CA5" w:rsidRPr="002F4DD4" w14:paraId="6F148CB1" w14:textId="77777777" w:rsidTr="00DA500E">
        <w:trPr>
          <w:cantSplit/>
          <w:trHeight w:val="295"/>
        </w:trPr>
        <w:tc>
          <w:tcPr>
            <w:tcW w:w="415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29C830B" w14:textId="77777777" w:rsidR="00972CA5" w:rsidRPr="002F4DD4" w:rsidRDefault="00972CA5" w:rsidP="00DA500E">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Variable</w:t>
            </w:r>
          </w:p>
        </w:tc>
        <w:tc>
          <w:tcPr>
            <w:tcW w:w="2831"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95C12DD" w14:textId="77777777" w:rsidR="00972CA5" w:rsidRPr="005951C8" w:rsidRDefault="00972CA5" w:rsidP="00DA500E">
            <w:pPr>
              <w:spacing w:after="0" w:line="240" w:lineRule="auto"/>
              <w:jc w:val="center"/>
              <w:rPr>
                <w:rFonts w:ascii="Calibri" w:eastAsia="Times New Roman" w:hAnsi="Calibri" w:cs="Calibri"/>
                <w:color w:val="000000"/>
                <w:lang w:val="de-CH" w:eastAsia="fr-CH"/>
              </w:rPr>
            </w:pPr>
            <w:r w:rsidRPr="005951C8">
              <w:rPr>
                <w:rFonts w:ascii="Calibri" w:eastAsia="Times New Roman" w:hAnsi="Calibri" w:cs="Calibri"/>
                <w:color w:val="000000"/>
                <w:lang w:val="de-CH" w:eastAsia="fr-CH"/>
              </w:rPr>
              <w:t>Model 5 from Müller et al.</w:t>
            </w:r>
          </w:p>
        </w:tc>
        <w:tc>
          <w:tcPr>
            <w:tcW w:w="2816"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C4C8846" w14:textId="77777777" w:rsidR="00972CA5" w:rsidRPr="002F4DD4" w:rsidRDefault="00972CA5" w:rsidP="00DA500E">
            <w:pPr>
              <w:spacing w:after="0" w:line="240" w:lineRule="auto"/>
              <w:jc w:val="center"/>
              <w:rPr>
                <w:rFonts w:ascii="Calibri" w:eastAsia="Times New Roman" w:hAnsi="Calibri" w:cs="Calibri"/>
                <w:color w:val="000000"/>
                <w:lang w:val="en-GB" w:eastAsia="fr-CH"/>
              </w:rPr>
            </w:pPr>
            <w:r>
              <w:rPr>
                <w:rFonts w:ascii="Calibri" w:eastAsia="Times New Roman" w:hAnsi="Calibri" w:cs="Calibri"/>
                <w:color w:val="000000"/>
                <w:lang w:val="en-GB" w:eastAsia="fr-CH"/>
              </w:rPr>
              <w:t>Modified m</w:t>
            </w:r>
            <w:r w:rsidRPr="002F4DD4">
              <w:rPr>
                <w:rFonts w:ascii="Calibri" w:eastAsia="Times New Roman" w:hAnsi="Calibri" w:cs="Calibri"/>
                <w:color w:val="000000"/>
                <w:lang w:val="en-GB" w:eastAsia="fr-CH"/>
              </w:rPr>
              <w:t>odel</w:t>
            </w:r>
            <w:r>
              <w:rPr>
                <w:rFonts w:ascii="Calibri" w:eastAsia="Times New Roman" w:hAnsi="Calibri" w:cs="Calibri"/>
                <w:color w:val="000000"/>
                <w:lang w:val="en-GB" w:eastAsia="fr-CH"/>
              </w:rPr>
              <w:t xml:space="preserve"> 5</w:t>
            </w:r>
          </w:p>
        </w:tc>
      </w:tr>
      <w:tr w:rsidR="00972CA5" w:rsidRPr="00344E70" w14:paraId="567B63CB" w14:textId="77777777" w:rsidTr="00DA500E">
        <w:trPr>
          <w:cantSplit/>
          <w:trHeight w:val="295"/>
        </w:trPr>
        <w:tc>
          <w:tcPr>
            <w:tcW w:w="4158" w:type="dxa"/>
            <w:vMerge/>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266430A" w14:textId="77777777" w:rsidR="00972CA5" w:rsidRPr="002F4DD4" w:rsidRDefault="00972CA5" w:rsidP="00DA500E">
            <w:pPr>
              <w:spacing w:after="0" w:line="240" w:lineRule="auto"/>
              <w:rPr>
                <w:rFonts w:ascii="Calibri" w:eastAsia="Times New Roman" w:hAnsi="Calibri" w:cs="Calibri"/>
                <w:color w:val="000000"/>
                <w:lang w:val="en-GB" w:eastAsia="fr-CH"/>
              </w:rPr>
            </w:pPr>
          </w:p>
        </w:tc>
        <w:tc>
          <w:tcPr>
            <w:tcW w:w="117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82676EE"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Estimate</w:t>
            </w:r>
          </w:p>
        </w:tc>
        <w:tc>
          <w:tcPr>
            <w:tcW w:w="80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6AD46F4" w14:textId="77777777" w:rsidR="00972CA5" w:rsidRPr="002F4DD4" w:rsidRDefault="00972CA5" w:rsidP="00DA500E">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Stde</w:t>
            </w:r>
            <w:proofErr w:type="spellEnd"/>
          </w:p>
        </w:tc>
        <w:tc>
          <w:tcPr>
            <w:tcW w:w="849"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087DBDB"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p-value</w:t>
            </w:r>
          </w:p>
        </w:tc>
        <w:tc>
          <w:tcPr>
            <w:tcW w:w="106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70A128A"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Estimate</w:t>
            </w:r>
          </w:p>
        </w:tc>
        <w:tc>
          <w:tcPr>
            <w:tcW w:w="843"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875F186" w14:textId="77777777" w:rsidR="00972CA5" w:rsidRPr="002F4DD4" w:rsidRDefault="00972CA5" w:rsidP="00DA500E">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Stde</w:t>
            </w:r>
            <w:proofErr w:type="spellEnd"/>
          </w:p>
        </w:tc>
        <w:tc>
          <w:tcPr>
            <w:tcW w:w="909"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FBFA720"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p-value</w:t>
            </w:r>
          </w:p>
        </w:tc>
      </w:tr>
      <w:tr w:rsidR="00972CA5" w:rsidRPr="00344E70" w14:paraId="4D7B5F41"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6B05589"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Number of herb species</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45CE4D19"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709A3E"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D9EE0C"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0.4763</w:t>
            </w:r>
          </w:p>
        </w:tc>
        <w:tc>
          <w:tcPr>
            <w:tcW w:w="1064" w:type="dxa"/>
            <w:tcBorders>
              <w:top w:val="single" w:sz="8" w:space="0" w:color="auto"/>
              <w:left w:val="single" w:sz="8" w:space="0" w:color="auto"/>
              <w:bottom w:val="single" w:sz="8" w:space="0" w:color="auto"/>
              <w:right w:val="single" w:sz="8" w:space="0" w:color="auto"/>
            </w:tcBorders>
            <w:shd w:val="clear" w:color="000000" w:fill="FBF6F9"/>
            <w:noWrap/>
            <w:vAlign w:val="bottom"/>
            <w:hideMark/>
          </w:tcPr>
          <w:p w14:paraId="5B8E450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-0.0022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BFB3BB7"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2EC653"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0.0377</w:t>
            </w:r>
          </w:p>
        </w:tc>
      </w:tr>
      <w:tr w:rsidR="00972CA5" w:rsidRPr="00344E70" w14:paraId="024B5628"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1021942"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Number of tree species</w:t>
            </w:r>
          </w:p>
        </w:tc>
        <w:tc>
          <w:tcPr>
            <w:tcW w:w="1178" w:type="dxa"/>
            <w:tcBorders>
              <w:top w:val="single" w:sz="8" w:space="0" w:color="auto"/>
              <w:left w:val="single" w:sz="8" w:space="0" w:color="auto"/>
              <w:bottom w:val="single" w:sz="8" w:space="0" w:color="auto"/>
              <w:right w:val="single" w:sz="8" w:space="0" w:color="auto"/>
            </w:tcBorders>
            <w:shd w:val="clear" w:color="000000" w:fill="C6D6EC"/>
            <w:noWrap/>
            <w:vAlign w:val="bottom"/>
            <w:hideMark/>
          </w:tcPr>
          <w:p w14:paraId="188FA7E2"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0.1174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2857B3"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0.0121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B95C9F"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DCE6F4"/>
            <w:noWrap/>
            <w:vAlign w:val="bottom"/>
            <w:hideMark/>
          </w:tcPr>
          <w:p w14:paraId="5A231D7F"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0.0515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2F73E5"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0.0143</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77DDB1B"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0.0003</w:t>
            </w:r>
          </w:p>
        </w:tc>
      </w:tr>
      <w:tr w:rsidR="00972CA5" w:rsidRPr="00344E70" w14:paraId="070311D2"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F34EA9D" w14:textId="77777777" w:rsidR="00972CA5" w:rsidRPr="002F4DD4" w:rsidRDefault="00972CA5" w:rsidP="00DA500E">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Ellenberg</w:t>
            </w:r>
            <w:proofErr w:type="spellEnd"/>
            <w:r w:rsidRPr="002F4DD4">
              <w:rPr>
                <w:rFonts w:ascii="Calibri" w:eastAsia="Times New Roman" w:hAnsi="Calibri" w:cs="Calibri"/>
                <w:color w:val="000000"/>
                <w:lang w:val="en-GB" w:eastAsia="fr-CH"/>
              </w:rPr>
              <w:t xml:space="preserve"> value light</w:t>
            </w:r>
          </w:p>
        </w:tc>
        <w:tc>
          <w:tcPr>
            <w:tcW w:w="1178" w:type="dxa"/>
            <w:tcBorders>
              <w:top w:val="single" w:sz="8" w:space="0" w:color="auto"/>
              <w:left w:val="single" w:sz="8" w:space="0" w:color="auto"/>
              <w:bottom w:val="single" w:sz="8" w:space="0" w:color="auto"/>
              <w:right w:val="single" w:sz="8" w:space="0" w:color="auto"/>
            </w:tcBorders>
            <w:shd w:val="clear" w:color="000000" w:fill="B8CCE7"/>
            <w:noWrap/>
            <w:vAlign w:val="bottom"/>
            <w:hideMark/>
          </w:tcPr>
          <w:p w14:paraId="4C1957B6"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0.1469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346C753"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0.0646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D596556"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0.0232</w:t>
            </w:r>
          </w:p>
        </w:tc>
        <w:tc>
          <w:tcPr>
            <w:tcW w:w="1064" w:type="dxa"/>
            <w:tcBorders>
              <w:top w:val="single" w:sz="8" w:space="0" w:color="auto"/>
              <w:left w:val="single" w:sz="8" w:space="0" w:color="auto"/>
              <w:bottom w:val="single" w:sz="8" w:space="0" w:color="auto"/>
              <w:right w:val="single" w:sz="8" w:space="0" w:color="auto"/>
            </w:tcBorders>
            <w:shd w:val="clear" w:color="000000" w:fill="DCE5F4"/>
            <w:noWrap/>
            <w:vAlign w:val="bottom"/>
            <w:hideMark/>
          </w:tcPr>
          <w:p w14:paraId="79917832"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0.0529</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BD12D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0.0635</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88CBE6"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0.4051</w:t>
            </w:r>
          </w:p>
        </w:tc>
      </w:tr>
      <w:tr w:rsidR="00972CA5" w:rsidRPr="00344E70" w14:paraId="30703179"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BCF61E9" w14:textId="77777777" w:rsidR="00972CA5" w:rsidRPr="002F4DD4" w:rsidRDefault="00972CA5" w:rsidP="00DA500E">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Ellenberg</w:t>
            </w:r>
            <w:proofErr w:type="spellEnd"/>
            <w:r w:rsidRPr="002F4DD4">
              <w:rPr>
                <w:rFonts w:ascii="Calibri" w:eastAsia="Times New Roman" w:hAnsi="Calibri" w:cs="Calibri"/>
                <w:color w:val="000000"/>
                <w:lang w:val="en-GB" w:eastAsia="fr-CH"/>
              </w:rPr>
              <w:t xml:space="preserve"> value temperature</w:t>
            </w:r>
          </w:p>
        </w:tc>
        <w:tc>
          <w:tcPr>
            <w:tcW w:w="1178" w:type="dxa"/>
            <w:tcBorders>
              <w:top w:val="single" w:sz="8" w:space="0" w:color="auto"/>
              <w:left w:val="single" w:sz="8" w:space="0" w:color="auto"/>
              <w:bottom w:val="single" w:sz="8" w:space="0" w:color="auto"/>
              <w:right w:val="single" w:sz="8" w:space="0" w:color="auto"/>
            </w:tcBorders>
            <w:shd w:val="clear" w:color="000000" w:fill="FBEDF0"/>
            <w:noWrap/>
            <w:vAlign w:val="bottom"/>
            <w:hideMark/>
          </w:tcPr>
          <w:p w14:paraId="7DEBD91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-0.0351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BF4696D"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0.0406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A7D503E"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0.3867</w:t>
            </w:r>
          </w:p>
        </w:tc>
        <w:tc>
          <w:tcPr>
            <w:tcW w:w="1064" w:type="dxa"/>
            <w:tcBorders>
              <w:top w:val="single" w:sz="8" w:space="0" w:color="auto"/>
              <w:left w:val="single" w:sz="8" w:space="0" w:color="auto"/>
              <w:bottom w:val="single" w:sz="8" w:space="0" w:color="auto"/>
              <w:right w:val="single" w:sz="8" w:space="0" w:color="auto"/>
            </w:tcBorders>
            <w:shd w:val="clear" w:color="000000" w:fill="D0DDF0"/>
            <w:noWrap/>
            <w:vAlign w:val="bottom"/>
            <w:hideMark/>
          </w:tcPr>
          <w:p w14:paraId="447C259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0.0702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BB5EEF"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0.0408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35D66F"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0.0857</w:t>
            </w:r>
          </w:p>
        </w:tc>
      </w:tr>
      <w:tr w:rsidR="00972CA5" w:rsidRPr="00344E70" w14:paraId="5A34A84A"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B26BDEE"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arable land</w:t>
            </w:r>
          </w:p>
        </w:tc>
        <w:tc>
          <w:tcPr>
            <w:tcW w:w="1178" w:type="dxa"/>
            <w:tcBorders>
              <w:top w:val="single" w:sz="8" w:space="0" w:color="auto"/>
              <w:left w:val="single" w:sz="8" w:space="0" w:color="auto"/>
              <w:bottom w:val="single" w:sz="8" w:space="0" w:color="auto"/>
              <w:right w:val="single" w:sz="8" w:space="0" w:color="auto"/>
            </w:tcBorders>
            <w:shd w:val="clear" w:color="000000" w:fill="F8696B"/>
            <w:noWrap/>
            <w:vAlign w:val="bottom"/>
            <w:hideMark/>
          </w:tcPr>
          <w:p w14:paraId="78513E8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-0.3530</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D8D6E6"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B91A30"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0.0015</w:t>
            </w:r>
          </w:p>
        </w:tc>
        <w:tc>
          <w:tcPr>
            <w:tcW w:w="1064" w:type="dxa"/>
            <w:tcBorders>
              <w:top w:val="single" w:sz="8" w:space="0" w:color="auto"/>
              <w:left w:val="single" w:sz="8" w:space="0" w:color="auto"/>
              <w:bottom w:val="single" w:sz="8" w:space="0" w:color="auto"/>
              <w:right w:val="single" w:sz="8" w:space="0" w:color="auto"/>
            </w:tcBorders>
            <w:shd w:val="clear" w:color="000000" w:fill="F99A9C"/>
            <w:noWrap/>
            <w:vAlign w:val="bottom"/>
            <w:hideMark/>
          </w:tcPr>
          <w:p w14:paraId="042E54BF"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-0.0808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075C46F"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FD8DC5"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0.4746</w:t>
            </w:r>
          </w:p>
        </w:tc>
      </w:tr>
      <w:tr w:rsidR="00972CA5" w:rsidRPr="00344E70" w14:paraId="272B0448"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1290F80"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forest</w:t>
            </w:r>
          </w:p>
        </w:tc>
        <w:tc>
          <w:tcPr>
            <w:tcW w:w="1178" w:type="dxa"/>
            <w:tcBorders>
              <w:top w:val="single" w:sz="8" w:space="0" w:color="auto"/>
              <w:left w:val="single" w:sz="8" w:space="0" w:color="auto"/>
              <w:bottom w:val="single" w:sz="8" w:space="0" w:color="auto"/>
              <w:right w:val="single" w:sz="8" w:space="0" w:color="auto"/>
            </w:tcBorders>
            <w:shd w:val="clear" w:color="000000" w:fill="FABDC0"/>
            <w:noWrap/>
            <w:vAlign w:val="bottom"/>
            <w:hideMark/>
          </w:tcPr>
          <w:p w14:paraId="0F447B91"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-0.1493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4529E3"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64DCD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0.1899</w:t>
            </w:r>
          </w:p>
        </w:tc>
        <w:tc>
          <w:tcPr>
            <w:tcW w:w="1064" w:type="dxa"/>
            <w:tcBorders>
              <w:top w:val="single" w:sz="8" w:space="0" w:color="auto"/>
              <w:left w:val="single" w:sz="8" w:space="0" w:color="auto"/>
              <w:bottom w:val="single" w:sz="8" w:space="0" w:color="auto"/>
              <w:right w:val="single" w:sz="8" w:space="0" w:color="auto"/>
            </w:tcBorders>
            <w:shd w:val="clear" w:color="000000" w:fill="D5E1F2"/>
            <w:noWrap/>
            <w:vAlign w:val="bottom"/>
            <w:hideMark/>
          </w:tcPr>
          <w:p w14:paraId="69798CE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0.0630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1F87D4"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FAAD145"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0.5803</w:t>
            </w:r>
          </w:p>
        </w:tc>
      </w:tr>
      <w:tr w:rsidR="00972CA5" w:rsidRPr="00344E70" w14:paraId="70330335"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8500B2F"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grassland</w:t>
            </w:r>
          </w:p>
        </w:tc>
        <w:tc>
          <w:tcPr>
            <w:tcW w:w="1178" w:type="dxa"/>
            <w:tcBorders>
              <w:top w:val="single" w:sz="8" w:space="0" w:color="auto"/>
              <w:left w:val="single" w:sz="8" w:space="0" w:color="auto"/>
              <w:bottom w:val="single" w:sz="8" w:space="0" w:color="auto"/>
              <w:right w:val="single" w:sz="8" w:space="0" w:color="auto"/>
            </w:tcBorders>
            <w:shd w:val="clear" w:color="000000" w:fill="5A8AC6"/>
            <w:noWrap/>
            <w:vAlign w:val="bottom"/>
            <w:hideMark/>
          </w:tcPr>
          <w:p w14:paraId="71C9D96C"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0.3484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7A6EBC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0.1161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9B05910"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0.0027</w:t>
            </w:r>
          </w:p>
        </w:tc>
        <w:tc>
          <w:tcPr>
            <w:tcW w:w="1064" w:type="dxa"/>
            <w:tcBorders>
              <w:top w:val="single" w:sz="8" w:space="0" w:color="auto"/>
              <w:left w:val="single" w:sz="8" w:space="0" w:color="auto"/>
              <w:bottom w:val="single" w:sz="8" w:space="0" w:color="auto"/>
              <w:right w:val="single" w:sz="8" w:space="0" w:color="auto"/>
            </w:tcBorders>
            <w:shd w:val="clear" w:color="000000" w:fill="5A8AC6"/>
            <w:noWrap/>
            <w:vAlign w:val="bottom"/>
            <w:hideMark/>
          </w:tcPr>
          <w:p w14:paraId="4D556286"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0.2487</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B192D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0.1129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5BD624"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0.0277</w:t>
            </w:r>
          </w:p>
        </w:tc>
      </w:tr>
      <w:tr w:rsidR="00972CA5" w:rsidRPr="00344E70" w14:paraId="29DEA699"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00F0A2D"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water</w:t>
            </w:r>
          </w:p>
        </w:tc>
        <w:tc>
          <w:tcPr>
            <w:tcW w:w="1178" w:type="dxa"/>
            <w:tcBorders>
              <w:top w:val="single" w:sz="8" w:space="0" w:color="auto"/>
              <w:left w:val="single" w:sz="8" w:space="0" w:color="auto"/>
              <w:bottom w:val="single" w:sz="8" w:space="0" w:color="auto"/>
              <w:right w:val="single" w:sz="8" w:space="0" w:color="auto"/>
            </w:tcBorders>
            <w:shd w:val="clear" w:color="000000" w:fill="7AA0D1"/>
            <w:noWrap/>
            <w:vAlign w:val="bottom"/>
            <w:hideMark/>
          </w:tcPr>
          <w:p w14:paraId="0C065F5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0.2816</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84D509"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0.1479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EDB633"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0.0571</w:t>
            </w:r>
          </w:p>
        </w:tc>
        <w:tc>
          <w:tcPr>
            <w:tcW w:w="1064" w:type="dxa"/>
            <w:tcBorders>
              <w:top w:val="single" w:sz="8" w:space="0" w:color="auto"/>
              <w:left w:val="single" w:sz="8" w:space="0" w:color="auto"/>
              <w:bottom w:val="single" w:sz="8" w:space="0" w:color="auto"/>
              <w:right w:val="single" w:sz="8" w:space="0" w:color="auto"/>
            </w:tcBorders>
            <w:shd w:val="clear" w:color="000000" w:fill="E6EDF8"/>
            <w:noWrap/>
            <w:vAlign w:val="bottom"/>
            <w:hideMark/>
          </w:tcPr>
          <w:p w14:paraId="7773AD26"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0.0364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C676D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0.1448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CA6055"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0.8016</w:t>
            </w:r>
          </w:p>
        </w:tc>
      </w:tr>
      <w:tr w:rsidR="00972CA5" w:rsidRPr="00344E70" w14:paraId="6B17A0CD"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DAA1006" w14:textId="77777777" w:rsidR="00972CA5" w:rsidRPr="002F4DD4" w:rsidRDefault="00972CA5" w:rsidP="00DA500E">
            <w:pPr>
              <w:spacing w:after="0" w:line="240" w:lineRule="auto"/>
              <w:rPr>
                <w:rFonts w:ascii="Calibri" w:eastAsia="Times New Roman" w:hAnsi="Calibri" w:cs="Calibri"/>
                <w:color w:val="000000"/>
                <w:lang w:val="en-GB" w:eastAsia="fr-CH"/>
              </w:rPr>
            </w:pPr>
            <w:commentRangeStart w:id="53"/>
            <w:r w:rsidRPr="002F4DD4">
              <w:rPr>
                <w:rFonts w:ascii="Calibri" w:eastAsia="Times New Roman" w:hAnsi="Calibri" w:cs="Calibri"/>
                <w:color w:val="000000"/>
                <w:vertAlign w:val="superscript"/>
                <w:lang w:val="en-GB" w:eastAsia="fr-CH"/>
              </w:rPr>
              <w:t>*</w:t>
            </w:r>
            <w:commentRangeEnd w:id="53"/>
            <w:r w:rsidR="003C4085">
              <w:rPr>
                <w:rStyle w:val="Marquedecommentaire"/>
              </w:rPr>
              <w:commentReference w:id="53"/>
            </w:r>
            <w:r w:rsidRPr="002F4DD4">
              <w:rPr>
                <w:rFonts w:ascii="Calibri" w:eastAsia="Times New Roman" w:hAnsi="Calibri" w:cs="Calibri"/>
                <w:i/>
                <w:iCs/>
                <w:color w:val="000000"/>
                <w:lang w:val="en-GB" w:eastAsia="fr-CH"/>
              </w:rPr>
              <w:t>T</w:t>
            </w:r>
          </w:p>
        </w:tc>
        <w:tc>
          <w:tcPr>
            <w:tcW w:w="1178" w:type="dxa"/>
            <w:tcBorders>
              <w:top w:val="single" w:sz="8" w:space="0" w:color="auto"/>
              <w:left w:val="single" w:sz="8" w:space="0" w:color="auto"/>
              <w:bottom w:val="single" w:sz="8" w:space="0" w:color="auto"/>
              <w:right w:val="single" w:sz="8" w:space="0" w:color="auto"/>
            </w:tcBorders>
            <w:shd w:val="clear" w:color="000000" w:fill="D6E2F2"/>
            <w:noWrap/>
            <w:vAlign w:val="bottom"/>
            <w:hideMark/>
          </w:tcPr>
          <w:p w14:paraId="6035AB37"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0.0814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F6528C"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0.0062</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C9781C"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C7D7ED"/>
            <w:noWrap/>
            <w:vAlign w:val="bottom"/>
            <w:hideMark/>
          </w:tcPr>
          <w:p w14:paraId="2D11AD4E"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0.0844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A3248B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0.0060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1CD4AD"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972CA5" w:rsidRPr="00344E70" w14:paraId="6A70B447"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480BBE8"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p>
        </w:tc>
        <w:tc>
          <w:tcPr>
            <w:tcW w:w="1178" w:type="dxa"/>
            <w:tcBorders>
              <w:top w:val="single" w:sz="8" w:space="0" w:color="auto"/>
              <w:left w:val="single" w:sz="8" w:space="0" w:color="auto"/>
              <w:bottom w:val="single" w:sz="8" w:space="0" w:color="auto"/>
              <w:right w:val="single" w:sz="8" w:space="0" w:color="auto"/>
            </w:tcBorders>
            <w:shd w:val="clear" w:color="000000" w:fill="FBFAFD"/>
            <w:noWrap/>
            <w:vAlign w:val="bottom"/>
            <w:hideMark/>
          </w:tcPr>
          <w:p w14:paraId="59B56841"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-0.0033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6D6F90"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45DBB02"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5F8"/>
            <w:noWrap/>
            <w:vAlign w:val="bottom"/>
            <w:hideMark/>
          </w:tcPr>
          <w:p w14:paraId="5ADC1171"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-0.0025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7961476"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9BC8BC"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0.0007</w:t>
            </w:r>
          </w:p>
        </w:tc>
      </w:tr>
      <w:tr w:rsidR="00972CA5" w:rsidRPr="00344E70" w14:paraId="172B328A"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0C0FBC9"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 </w:t>
            </w:r>
            <w:r w:rsidRPr="002F4DD4">
              <w:rPr>
                <w:rFonts w:ascii="Calibri" w:eastAsia="Times New Roman" w:hAnsi="Calibri" w:cs="Calibri"/>
                <w:i/>
                <w:iCs/>
                <w:color w:val="000000"/>
                <w:lang w:val="en-GB" w:eastAsia="fr-CH"/>
              </w:rPr>
              <w:t>P</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06880864"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B6AAE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0.0002</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C79607"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0.7482</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18D35BE1"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0.0000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7893F3"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0.0002</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D0C53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0.8560</w:t>
            </w:r>
          </w:p>
        </w:tc>
      </w:tr>
      <w:tr w:rsidR="00972CA5" w:rsidRPr="00344E70" w14:paraId="3EFB8D92"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F3EA442"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F88183"/>
            <w:noWrap/>
            <w:vAlign w:val="bottom"/>
            <w:hideMark/>
          </w:tcPr>
          <w:p w14:paraId="513066C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-0.2943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E46C76"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0.0268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21C839"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8696B"/>
            <w:noWrap/>
            <w:vAlign w:val="bottom"/>
            <w:hideMark/>
          </w:tcPr>
          <w:p w14:paraId="710B3F5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-0.1232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78A10EC"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0.0321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6B8149C"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0.0001</w:t>
            </w:r>
          </w:p>
        </w:tc>
      </w:tr>
      <w:tr w:rsidR="00972CA5" w:rsidRPr="00344E70" w14:paraId="3D13016A"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372FF44"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ECF1FA"/>
            <w:noWrap/>
            <w:vAlign w:val="bottom"/>
            <w:hideMark/>
          </w:tcPr>
          <w:p w14:paraId="7DB7BCC0"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0.0339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CD104E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B665E4"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1F5FC"/>
            <w:noWrap/>
            <w:vAlign w:val="bottom"/>
            <w:hideMark/>
          </w:tcPr>
          <w:p w14:paraId="756FB05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0.0197</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CD1BF9"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0.0030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B710F9"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972CA5" w:rsidRPr="00344E70" w14:paraId="26FCBC97"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D2A1AFF"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FBF7FA"/>
            <w:noWrap/>
            <w:vAlign w:val="bottom"/>
            <w:hideMark/>
          </w:tcPr>
          <w:p w14:paraId="735A7A2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0D425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0.0025</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B726E0"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6F9"/>
            <w:noWrap/>
            <w:vAlign w:val="bottom"/>
            <w:hideMark/>
          </w:tcPr>
          <w:p w14:paraId="215B316C"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-0.0021</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83D21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0.0026</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200F6D"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0.4187</w:t>
            </w:r>
          </w:p>
        </w:tc>
      </w:tr>
      <w:tr w:rsidR="00972CA5" w:rsidRPr="00344E70" w14:paraId="5B90B44D"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8DBA739"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D6E2F2"/>
            <w:noWrap/>
            <w:vAlign w:val="bottom"/>
            <w:hideMark/>
          </w:tcPr>
          <w:p w14:paraId="2DAB22A7"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0.0820</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5D3E8E"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0.0261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93597EB"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0.0017</w:t>
            </w:r>
          </w:p>
        </w:tc>
        <w:tc>
          <w:tcPr>
            <w:tcW w:w="1064" w:type="dxa"/>
            <w:tcBorders>
              <w:top w:val="single" w:sz="8" w:space="0" w:color="auto"/>
              <w:left w:val="single" w:sz="8" w:space="0" w:color="auto"/>
              <w:bottom w:val="single" w:sz="8" w:space="0" w:color="auto"/>
              <w:right w:val="single" w:sz="8" w:space="0" w:color="auto"/>
            </w:tcBorders>
            <w:shd w:val="clear" w:color="000000" w:fill="C9D8ED"/>
            <w:noWrap/>
            <w:vAlign w:val="bottom"/>
            <w:hideMark/>
          </w:tcPr>
          <w:p w14:paraId="0811CD0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0.0810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F3DB17"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0.0237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28CEC1"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0.0007</w:t>
            </w:r>
          </w:p>
        </w:tc>
      </w:tr>
      <w:tr w:rsidR="00972CA5" w:rsidRPr="00344E70" w14:paraId="3956752C"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961E748"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lastRenderedPageBreak/>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F5F7FD"/>
            <w:noWrap/>
            <w:vAlign w:val="bottom"/>
            <w:hideMark/>
          </w:tcPr>
          <w:p w14:paraId="1BF291EC"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0.0148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3D4B944"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D437D3"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AFBFF"/>
            <w:noWrap/>
            <w:vAlign w:val="bottom"/>
            <w:hideMark/>
          </w:tcPr>
          <w:p w14:paraId="326E767D"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0.0068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C47545"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D3CC6E"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972CA5" w:rsidRPr="00344E70" w14:paraId="22F3DAD4"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4D9F153"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FBFBFE"/>
            <w:noWrap/>
            <w:vAlign w:val="bottom"/>
            <w:hideMark/>
          </w:tcPr>
          <w:p w14:paraId="780BDCE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A26B5B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168DBE"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0.0036</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0E487E87"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-0.0003</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E2AC5F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F9E5DC"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0.7761</w:t>
            </w:r>
          </w:p>
        </w:tc>
      </w:tr>
      <w:tr w:rsidR="00972CA5" w:rsidRPr="00344E70" w14:paraId="1DD71DAB"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01EA972"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ACFD1"/>
            <w:noWrap/>
            <w:vAlign w:val="bottom"/>
            <w:hideMark/>
          </w:tcPr>
          <w:p w14:paraId="33573742"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-0.1082</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EFA556"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0.0303</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A6AB9D"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0.0004</w:t>
            </w:r>
          </w:p>
        </w:tc>
        <w:tc>
          <w:tcPr>
            <w:tcW w:w="1064" w:type="dxa"/>
            <w:tcBorders>
              <w:top w:val="single" w:sz="8" w:space="0" w:color="auto"/>
              <w:left w:val="single" w:sz="8" w:space="0" w:color="auto"/>
              <w:bottom w:val="single" w:sz="8" w:space="0" w:color="auto"/>
              <w:right w:val="single" w:sz="8" w:space="0" w:color="auto"/>
            </w:tcBorders>
            <w:shd w:val="clear" w:color="000000" w:fill="F4F7FD"/>
            <w:noWrap/>
            <w:vAlign w:val="bottom"/>
            <w:hideMark/>
          </w:tcPr>
          <w:p w14:paraId="14125192"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0.0155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DD015F9"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0.0301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E7B351"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0.6073</w:t>
            </w:r>
          </w:p>
        </w:tc>
      </w:tr>
      <w:tr w:rsidR="00972CA5" w:rsidRPr="00344E70" w14:paraId="1F2480CE"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099EA88"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BFCFF"/>
            <w:noWrap/>
            <w:vAlign w:val="bottom"/>
            <w:hideMark/>
          </w:tcPr>
          <w:p w14:paraId="0BC75334"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CFA5A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0.0015</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13584D"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0.1477</w:t>
            </w:r>
          </w:p>
        </w:tc>
        <w:tc>
          <w:tcPr>
            <w:tcW w:w="1064"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6E2F7163"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0.0028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1DE6FD"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0.0014</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3353D8"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0.0405</w:t>
            </w:r>
          </w:p>
        </w:tc>
      </w:tr>
      <w:tr w:rsidR="00972CA5" w:rsidRPr="00344E70" w14:paraId="0820F696"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66E11B6"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BFAFD"/>
            <w:noWrap/>
            <w:vAlign w:val="bottom"/>
            <w:hideMark/>
          </w:tcPr>
          <w:p w14:paraId="57AA59C5"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-0.0044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D42AE90"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F958A"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7FA"/>
            <w:noWrap/>
            <w:vAlign w:val="bottom"/>
            <w:hideMark/>
          </w:tcPr>
          <w:p w14:paraId="3688B70F"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-0.0014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E391D1"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65DD0D2"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0.0932</w:t>
            </w:r>
          </w:p>
        </w:tc>
      </w:tr>
      <w:tr w:rsidR="00972CA5" w:rsidRPr="00344E70" w14:paraId="550912F3"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3A09A5A"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734E61EF"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-0.0078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0FF5C1"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539E30"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0.5135</w:t>
            </w:r>
          </w:p>
        </w:tc>
        <w:tc>
          <w:tcPr>
            <w:tcW w:w="1064" w:type="dxa"/>
            <w:tcBorders>
              <w:top w:val="single" w:sz="8" w:space="0" w:color="auto"/>
              <w:left w:val="single" w:sz="8" w:space="0" w:color="auto"/>
              <w:bottom w:val="single" w:sz="8" w:space="0" w:color="auto"/>
              <w:right w:val="single" w:sz="8" w:space="0" w:color="auto"/>
            </w:tcBorders>
            <w:shd w:val="clear" w:color="000000" w:fill="FBF1F4"/>
            <w:noWrap/>
            <w:vAlign w:val="bottom"/>
            <w:hideMark/>
          </w:tcPr>
          <w:p w14:paraId="2EE896A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-0.0059</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E8E215"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360FCE"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0.6134</w:t>
            </w:r>
          </w:p>
        </w:tc>
      </w:tr>
      <w:tr w:rsidR="00972CA5" w:rsidRPr="00344E70" w14:paraId="600DFAF1"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828C832"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BFBFE"/>
            <w:noWrap/>
            <w:vAlign w:val="bottom"/>
            <w:hideMark/>
          </w:tcPr>
          <w:p w14:paraId="2F9510CA"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4B1DB12"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0.0004</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2DF22B"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0.0369</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1BB0310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-0.0001</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56292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0.0004</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763CF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0.7498</w:t>
            </w:r>
          </w:p>
        </w:tc>
      </w:tr>
      <w:tr w:rsidR="00972CA5" w:rsidRPr="00344E70" w14:paraId="249E1E9D" w14:textId="77777777" w:rsidTr="00DA500E">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360CB57"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03658FA4"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-0.0006</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44418B"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0.0003</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7936FD3"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0.0419</w:t>
            </w:r>
          </w:p>
        </w:tc>
        <w:tc>
          <w:tcPr>
            <w:tcW w:w="1064" w:type="dxa"/>
            <w:tcBorders>
              <w:top w:val="single" w:sz="8" w:space="0" w:color="auto"/>
              <w:left w:val="single" w:sz="8" w:space="0" w:color="auto"/>
              <w:bottom w:val="single" w:sz="4" w:space="0" w:color="auto"/>
              <w:right w:val="single" w:sz="8" w:space="0" w:color="auto"/>
            </w:tcBorders>
            <w:shd w:val="clear" w:color="000000" w:fill="FBF8FB"/>
            <w:noWrap/>
            <w:vAlign w:val="bottom"/>
            <w:hideMark/>
          </w:tcPr>
          <w:p w14:paraId="4E35D4EF"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-0.0001</w:t>
            </w:r>
          </w:p>
        </w:tc>
        <w:tc>
          <w:tcPr>
            <w:tcW w:w="84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236A22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0.0003</w:t>
            </w:r>
          </w:p>
        </w:tc>
        <w:tc>
          <w:tcPr>
            <w:tcW w:w="9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4F77708"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0.7196</w:t>
            </w:r>
          </w:p>
        </w:tc>
      </w:tr>
      <w:tr w:rsidR="00972CA5" w:rsidRPr="00344E70" w14:paraId="29118BFC" w14:textId="77777777" w:rsidTr="00DA500E">
        <w:trPr>
          <w:cantSplit/>
          <w:trHeight w:val="295"/>
        </w:trPr>
        <w:tc>
          <w:tcPr>
            <w:tcW w:w="4158" w:type="dxa"/>
            <w:tcBorders>
              <w:top w:val="single" w:sz="8" w:space="0" w:color="auto"/>
              <w:left w:val="single" w:sz="8" w:space="0" w:color="auto"/>
              <w:bottom w:val="single" w:sz="18" w:space="0" w:color="auto"/>
              <w:right w:val="single" w:sz="8" w:space="0" w:color="auto"/>
            </w:tcBorders>
            <w:shd w:val="clear" w:color="auto" w:fill="F2F2F2" w:themeFill="background1" w:themeFillShade="F2"/>
            <w:noWrap/>
            <w:vAlign w:val="bottom"/>
            <w:hideMark/>
          </w:tcPr>
          <w:p w14:paraId="61093A0D"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Year</w:t>
            </w:r>
          </w:p>
        </w:tc>
        <w:tc>
          <w:tcPr>
            <w:tcW w:w="2831" w:type="dxa"/>
            <w:gridSpan w:val="3"/>
            <w:tcBorders>
              <w:top w:val="single" w:sz="8" w:space="0" w:color="auto"/>
              <w:left w:val="single" w:sz="8" w:space="0" w:color="auto"/>
              <w:bottom w:val="single" w:sz="18" w:space="0" w:color="auto"/>
              <w:right w:val="single" w:sz="4" w:space="0" w:color="auto"/>
            </w:tcBorders>
            <w:shd w:val="clear" w:color="auto" w:fill="auto"/>
            <w:noWrap/>
            <w:vAlign w:val="bottom"/>
            <w:hideMark/>
          </w:tcPr>
          <w:p w14:paraId="3A04EB30" w14:textId="77777777" w:rsidR="00972CA5" w:rsidRPr="002F4DD4" w:rsidRDefault="00972CA5" w:rsidP="00DA500E">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not included</w:t>
            </w:r>
          </w:p>
        </w:tc>
        <w:tc>
          <w:tcPr>
            <w:tcW w:w="1064" w:type="dxa"/>
            <w:tcBorders>
              <w:top w:val="single" w:sz="4" w:space="0" w:color="auto"/>
              <w:left w:val="single" w:sz="4" w:space="0" w:color="auto"/>
              <w:bottom w:val="single" w:sz="4" w:space="0" w:color="auto"/>
              <w:right w:val="single" w:sz="4" w:space="0" w:color="auto"/>
            </w:tcBorders>
            <w:shd w:val="clear" w:color="000000" w:fill="FAC9CC"/>
            <w:noWrap/>
            <w:vAlign w:val="bottom"/>
            <w:hideMark/>
          </w:tcPr>
          <w:p w14:paraId="69BF6627"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-0.0411</w:t>
            </w:r>
          </w:p>
        </w:tc>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EDE93" w14:textId="77777777" w:rsidR="00972CA5" w:rsidRPr="002F4DD4" w:rsidRDefault="00972CA5" w:rsidP="00DA500E">
            <w:pPr>
              <w:spacing w:after="0" w:line="240" w:lineRule="auto"/>
              <w:jc w:val="right"/>
              <w:rPr>
                <w:rFonts w:ascii="Calibri" w:eastAsia="Times New Roman" w:hAnsi="Calibri" w:cs="Calibri"/>
                <w:color w:val="000000"/>
                <w:lang w:val="en-GB" w:eastAsia="fr-CH"/>
              </w:rPr>
            </w:pPr>
            <w:r>
              <w:rPr>
                <w:rFonts w:ascii="Calibri" w:hAnsi="Calibri" w:cs="Calibri"/>
                <w:color w:val="000000"/>
              </w:rPr>
              <w:t>0.0048</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DA9A3" w14:textId="77777777" w:rsidR="00972CA5" w:rsidRPr="002F4DD4" w:rsidRDefault="00972CA5" w:rsidP="00DA500E">
            <w:pPr>
              <w:spacing w:after="0" w:line="240" w:lineRule="auto"/>
              <w:jc w:val="right"/>
              <w:rPr>
                <w:rFonts w:ascii="Calibri" w:eastAsia="Times New Roman" w:hAnsi="Calibri" w:cs="Calibri"/>
                <w:b/>
                <w:bCs/>
                <w:color w:val="000000"/>
                <w:lang w:val="en-GB" w:eastAsia="fr-CH"/>
              </w:rPr>
            </w:pPr>
            <w:r>
              <w:rPr>
                <w:rFonts w:ascii="Calibri" w:hAnsi="Calibri" w:cs="Calibri"/>
                <w:b/>
                <w:bCs/>
                <w:color w:val="000000"/>
              </w:rPr>
              <w:t>0.0000</w:t>
            </w:r>
          </w:p>
        </w:tc>
      </w:tr>
      <w:tr w:rsidR="00972CA5" w:rsidRPr="002F4DD4" w14:paraId="07D35633" w14:textId="77777777" w:rsidTr="00DA500E">
        <w:trPr>
          <w:cantSplit/>
          <w:trHeight w:val="295"/>
        </w:trPr>
        <w:tc>
          <w:tcPr>
            <w:tcW w:w="4158" w:type="dxa"/>
            <w:tcBorders>
              <w:top w:val="single" w:sz="1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1341E1D"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R</w:t>
            </w:r>
            <w:r w:rsidRPr="002F4DD4">
              <w:rPr>
                <w:rFonts w:ascii="Calibri" w:eastAsia="Times New Roman" w:hAnsi="Calibri" w:cs="Calibri"/>
                <w:color w:val="000000"/>
                <w:vertAlign w:val="superscript"/>
                <w:lang w:val="en-GB" w:eastAsia="fr-CH"/>
              </w:rPr>
              <w:t>2</w:t>
            </w:r>
          </w:p>
        </w:tc>
        <w:tc>
          <w:tcPr>
            <w:tcW w:w="2831" w:type="dxa"/>
            <w:gridSpan w:val="3"/>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6773F0A9" w14:textId="77777777" w:rsidR="00972CA5" w:rsidRPr="002F4DD4" w:rsidRDefault="00972CA5" w:rsidP="00DA500E">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0.6543</w:t>
            </w:r>
          </w:p>
        </w:tc>
        <w:tc>
          <w:tcPr>
            <w:tcW w:w="2816" w:type="dxa"/>
            <w:gridSpan w:val="3"/>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65E47116" w14:textId="77777777" w:rsidR="00972CA5" w:rsidRPr="002F4DD4" w:rsidRDefault="00972CA5" w:rsidP="00DA500E">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0.6661</w:t>
            </w:r>
          </w:p>
        </w:tc>
      </w:tr>
      <w:tr w:rsidR="00972CA5" w:rsidRPr="002F4DD4" w14:paraId="72E197C1" w14:textId="77777777" w:rsidTr="00DA500E">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19EAA02" w14:textId="77777777" w:rsidR="00972CA5" w:rsidRPr="002F4DD4" w:rsidRDefault="00972CA5" w:rsidP="00DA500E">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AIC</w:t>
            </w:r>
          </w:p>
        </w:tc>
        <w:tc>
          <w:tcPr>
            <w:tcW w:w="2831"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ECF381" w14:textId="77777777" w:rsidR="00972CA5" w:rsidRPr="002F4DD4" w:rsidRDefault="00972CA5" w:rsidP="00DA500E">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13156.2570</w:t>
            </w:r>
          </w:p>
        </w:tc>
        <w:tc>
          <w:tcPr>
            <w:tcW w:w="2816"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3468177" w14:textId="77777777" w:rsidR="00972CA5" w:rsidRPr="002F4DD4" w:rsidRDefault="00972CA5" w:rsidP="00DA500E">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13101.6760</w:t>
            </w:r>
          </w:p>
        </w:tc>
      </w:tr>
    </w:tbl>
    <w:p w14:paraId="467B5B6F" w14:textId="1BAE37E6" w:rsidR="00972CA5" w:rsidRPr="00972CA5" w:rsidRDefault="00972CA5" w:rsidP="00972CA5">
      <w:pPr>
        <w:pStyle w:val="Corpsdetexte"/>
        <w:spacing w:before="0"/>
        <w:ind w:firstLine="0"/>
        <w:rPr>
          <w:sz w:val="20"/>
          <w:szCs w:val="22"/>
          <w:lang w:val="en-GB"/>
        </w:rPr>
      </w:pPr>
      <w:r w:rsidRPr="00B07B54">
        <w:rPr>
          <w:i/>
          <w:iCs/>
          <w:sz w:val="20"/>
          <w:szCs w:val="22"/>
          <w:lang w:val="en-GB"/>
        </w:rPr>
        <w:t>T</w:t>
      </w:r>
      <w:r w:rsidRPr="00B07B54">
        <w:rPr>
          <w:sz w:val="20"/>
          <w:szCs w:val="22"/>
          <w:lang w:val="en-GB"/>
        </w:rPr>
        <w:t xml:space="preserve">, temperature; </w:t>
      </w:r>
      <w:r w:rsidRPr="00B07B54">
        <w:rPr>
          <w:i/>
          <w:iCs/>
          <w:sz w:val="20"/>
          <w:szCs w:val="22"/>
          <w:lang w:val="en-GB"/>
        </w:rPr>
        <w:t>P</w:t>
      </w:r>
      <w:r w:rsidRPr="00B07B54">
        <w:rPr>
          <w:sz w:val="20"/>
          <w:szCs w:val="22"/>
          <w:lang w:val="en-GB"/>
        </w:rPr>
        <w:t xml:space="preserve">, precipitation; </w:t>
      </w:r>
      <w:proofErr w:type="spellStart"/>
      <w:r w:rsidRPr="00B07B54">
        <w:rPr>
          <w:sz w:val="20"/>
          <w:szCs w:val="22"/>
          <w:lang w:val="en-GB"/>
        </w:rPr>
        <w:t>ano</w:t>
      </w:r>
      <w:proofErr w:type="spellEnd"/>
      <w:r w:rsidRPr="00B07B54">
        <w:rPr>
          <w:sz w:val="20"/>
          <w:szCs w:val="22"/>
          <w:lang w:val="en-GB"/>
        </w:rPr>
        <w:t xml:space="preserve">., anomalies; cur, year of sampling; prev., the month of the sampling day but in the previous year; </w:t>
      </w:r>
      <w:proofErr w:type="spellStart"/>
      <w:r w:rsidRPr="00B07B54">
        <w:rPr>
          <w:sz w:val="20"/>
          <w:szCs w:val="22"/>
          <w:lang w:val="en-GB"/>
        </w:rPr>
        <w:t>Stde</w:t>
      </w:r>
      <w:proofErr w:type="spellEnd"/>
      <w:r w:rsidRPr="00B07B54">
        <w:rPr>
          <w:sz w:val="20"/>
          <w:szCs w:val="22"/>
          <w:lang w:val="en-GB"/>
        </w:rPr>
        <w:t xml:space="preserve">, Standard Error. Bold </w:t>
      </w:r>
      <w:proofErr w:type="spellStart"/>
      <w:r w:rsidRPr="00B07B54">
        <w:rPr>
          <w:sz w:val="20"/>
          <w:szCs w:val="22"/>
          <w:lang w:val="en-GB"/>
        </w:rPr>
        <w:t>pvalues</w:t>
      </w:r>
      <w:proofErr w:type="spellEnd"/>
      <w:r w:rsidRPr="00B07B54">
        <w:rPr>
          <w:sz w:val="20"/>
          <w:szCs w:val="22"/>
          <w:lang w:val="en-GB"/>
        </w:rPr>
        <w:t xml:space="preserve"> highlight significant effects (p</w:t>
      </w:r>
      <w:r>
        <w:rPr>
          <w:sz w:val="20"/>
          <w:szCs w:val="22"/>
          <w:lang w:val="en-GB"/>
        </w:rPr>
        <w:t>-</w:t>
      </w:r>
      <w:r w:rsidRPr="00B07B54">
        <w:rPr>
          <w:sz w:val="20"/>
          <w:szCs w:val="22"/>
          <w:lang w:val="en-GB"/>
        </w:rPr>
        <w:t xml:space="preserve">value &lt; 0.05) and brightness of the </w:t>
      </w:r>
      <w:proofErr w:type="spellStart"/>
      <w:r w:rsidRPr="00B07B54">
        <w:rPr>
          <w:sz w:val="20"/>
          <w:szCs w:val="22"/>
          <w:lang w:val="en-GB"/>
        </w:rPr>
        <w:t>color</w:t>
      </w:r>
      <w:proofErr w:type="spellEnd"/>
      <w:r w:rsidRPr="00B07B54">
        <w:rPr>
          <w:sz w:val="20"/>
          <w:szCs w:val="22"/>
          <w:lang w:val="en-GB"/>
        </w:rPr>
        <w:t xml:space="preserve"> of the “Estimate” column is proportional to the magnitude of the estimate (red for negative and blue for positive effects).</w:t>
      </w:r>
    </w:p>
    <w:p w14:paraId="060B2861" w14:textId="7BBA7E7D" w:rsidR="008A6AA7" w:rsidRDefault="00400834" w:rsidP="008A6AA7">
      <w:pPr>
        <w:pStyle w:val="Titre2"/>
        <w:rPr>
          <w:lang w:val="en-GB"/>
        </w:rPr>
      </w:pPr>
      <w:r>
        <w:rPr>
          <w:lang w:val="en-GB"/>
        </w:rPr>
        <w:t>H</w:t>
      </w:r>
      <w:r w:rsidR="008A6AA7">
        <w:rPr>
          <w:lang w:val="en-GB"/>
        </w:rPr>
        <w:t>abitat</w:t>
      </w:r>
      <w:r>
        <w:rPr>
          <w:lang w:val="en-GB"/>
        </w:rPr>
        <w:t xml:space="preserve"> conditions played a significant role</w:t>
      </w:r>
      <w:r w:rsidR="008A6AA7">
        <w:rPr>
          <w:lang w:val="en-GB"/>
        </w:rPr>
        <w:t xml:space="preserve"> in the decline of</w:t>
      </w:r>
      <w:r w:rsidR="008A6AA7" w:rsidRPr="006F5F3D">
        <w:rPr>
          <w:lang w:val="en-GB"/>
        </w:rPr>
        <w:t xml:space="preserve"> insect </w:t>
      </w:r>
      <w:proofErr w:type="gramStart"/>
      <w:r w:rsidR="008A6AA7" w:rsidRPr="006F5F3D">
        <w:rPr>
          <w:lang w:val="en-GB"/>
        </w:rPr>
        <w:t>biomass</w:t>
      </w:r>
      <w:proofErr w:type="gramEnd"/>
    </w:p>
    <w:p w14:paraId="1061C84C" w14:textId="534A63DB" w:rsidR="00ED49BB" w:rsidRDefault="00ED49BB" w:rsidP="00ED49BB">
      <w:pPr>
        <w:pStyle w:val="Corpsdetexte"/>
        <w:rPr>
          <w:lang w:val="en-GB"/>
        </w:rPr>
      </w:pPr>
      <w:r>
        <w:rPr>
          <w:rStyle w:val="c-bibliographic-informationvalue"/>
          <w:rFonts w:cs="Times New Roman"/>
          <w:lang w:val="en-GB"/>
        </w:rPr>
        <w:t>Third</w:t>
      </w:r>
      <w:r w:rsidRPr="00344E70">
        <w:rPr>
          <w:rStyle w:val="c-bibliographic-informationvalue"/>
          <w:rFonts w:cs="Times New Roman"/>
          <w:lang w:val="en-GB"/>
        </w:rPr>
        <w:t xml:space="preserve">, </w:t>
      </w:r>
      <w:del w:id="54" w:author="Benoît" w:date="2023-11-29T18:18:00Z">
        <w:r w:rsidDel="004E06EC">
          <w:rPr>
            <w:rStyle w:val="c-bibliographic-informationvalue"/>
            <w:rFonts w:cs="Times New Roman"/>
            <w:lang w:val="en-GB"/>
          </w:rPr>
          <w:delText xml:space="preserve">the </w:delText>
        </w:r>
      </w:del>
      <w:r w:rsidR="00D254E6" w:rsidRPr="00344E70">
        <w:rPr>
          <w:rStyle w:val="c-bibliographic-informationvalue"/>
          <w:rFonts w:cs="Times New Roman"/>
          <w:lang w:val="en-GB"/>
        </w:rPr>
        <w:t xml:space="preserve">Müller </w:t>
      </w:r>
      <w:r w:rsidR="00D254E6" w:rsidRPr="00344E70">
        <w:rPr>
          <w:rStyle w:val="c-bibliographic-informationvalue"/>
          <w:rFonts w:cs="Times New Roman"/>
          <w:i/>
          <w:iCs/>
          <w:lang w:val="en-GB"/>
        </w:rPr>
        <w:t>et al.</w:t>
      </w:r>
      <w:r w:rsidRPr="00344E70">
        <w:rPr>
          <w:rStyle w:val="c-bibliographic-informationvalue"/>
          <w:rFonts w:cs="Times New Roman"/>
          <w:lang w:val="en-GB"/>
        </w:rPr>
        <w:t xml:space="preserve"> claimed </w:t>
      </w:r>
      <w:del w:id="55" w:author="Benoît" w:date="2023-11-29T18:18:00Z">
        <w:r w:rsidRPr="00344E70" w:rsidDel="004E06EC">
          <w:rPr>
            <w:rStyle w:val="c-bibliographic-informationvalue"/>
            <w:rFonts w:cs="Times New Roman"/>
            <w:lang w:val="en-GB"/>
          </w:rPr>
          <w:delText xml:space="preserve">to show </w:delText>
        </w:r>
      </w:del>
      <w:r w:rsidRPr="00344E70">
        <w:rPr>
          <w:rStyle w:val="c-bibliographic-informationvalue"/>
          <w:rFonts w:cs="Times New Roman"/>
          <w:lang w:val="en-GB"/>
        </w:rPr>
        <w:t xml:space="preserve">that </w:t>
      </w:r>
      <w:r>
        <w:rPr>
          <w:rStyle w:val="c-bibliographic-informationvalue"/>
          <w:rFonts w:cs="Times New Roman"/>
          <w:lang w:val="en-GB"/>
        </w:rPr>
        <w:t>weather conditions</w:t>
      </w:r>
      <w:r w:rsidRPr="00344E70">
        <w:rPr>
          <w:rStyle w:val="c-bibliographic-informationvalue"/>
          <w:rFonts w:cs="Times New Roman"/>
          <w:lang w:val="en-GB"/>
        </w:rPr>
        <w:t xml:space="preserve"> </w:t>
      </w:r>
      <w:r>
        <w:rPr>
          <w:rStyle w:val="c-bibliographic-informationvalue"/>
          <w:rFonts w:cs="Times New Roman"/>
          <w:lang w:val="en-GB"/>
        </w:rPr>
        <w:t xml:space="preserve">are the main drivers of </w:t>
      </w:r>
      <w:r w:rsidRPr="00344E70">
        <w:rPr>
          <w:rStyle w:val="c-bibliographic-informationvalue"/>
          <w:rFonts w:cs="Times New Roman"/>
          <w:lang w:val="en-GB"/>
        </w:rPr>
        <w:t xml:space="preserve">the temporal changes in insect </w:t>
      </w:r>
      <w:r w:rsidRPr="00F601A7">
        <w:rPr>
          <w:rStyle w:val="c-bibliographic-informationvalue"/>
        </w:rPr>
        <w:t>biomass</w:t>
      </w:r>
      <w:r w:rsidRPr="00344E70">
        <w:rPr>
          <w:rStyle w:val="c-bibliographic-informationvalue"/>
          <w:rFonts w:cs="Times New Roman"/>
          <w:lang w:val="en-GB"/>
        </w:rPr>
        <w:t xml:space="preserve">, </w:t>
      </w:r>
      <w:commentRangeStart w:id="56"/>
      <w:r>
        <w:rPr>
          <w:rStyle w:val="c-bibliographic-informationvalue"/>
          <w:rFonts w:cs="Times New Roman"/>
          <w:lang w:val="en-GB"/>
        </w:rPr>
        <w:t>whereas</w:t>
      </w:r>
      <w:r w:rsidRPr="00344E70">
        <w:rPr>
          <w:rStyle w:val="c-bibliographic-informationvalue"/>
          <w:rFonts w:cs="Times New Roman"/>
          <w:lang w:val="en-GB"/>
        </w:rPr>
        <w:t xml:space="preserve"> </w:t>
      </w:r>
      <w:r w:rsidRPr="00344E70">
        <w:rPr>
          <w:lang w:val="en-GB"/>
        </w:rPr>
        <w:t xml:space="preserve">temporal changes in habitat conditions </w:t>
      </w:r>
      <w:r>
        <w:rPr>
          <w:lang w:val="en-GB"/>
        </w:rPr>
        <w:t>played a</w:t>
      </w:r>
      <w:r w:rsidRPr="00344E70">
        <w:rPr>
          <w:lang w:val="en-GB"/>
        </w:rPr>
        <w:t xml:space="preserve"> minor</w:t>
      </w:r>
      <w:r>
        <w:rPr>
          <w:lang w:val="en-GB"/>
        </w:rPr>
        <w:t xml:space="preserve"> role only</w:t>
      </w:r>
      <w:r w:rsidRPr="00344E70">
        <w:rPr>
          <w:lang w:val="en-GB"/>
        </w:rPr>
        <w:t xml:space="preserve">. </w:t>
      </w:r>
      <w:commentRangeEnd w:id="56"/>
      <w:r w:rsidR="00432B81">
        <w:rPr>
          <w:rStyle w:val="Marquedecommentaire"/>
          <w:lang w:val="fr-CH"/>
        </w:rPr>
        <w:commentReference w:id="56"/>
      </w:r>
      <w:r>
        <w:rPr>
          <w:lang w:val="en-GB"/>
        </w:rPr>
        <w:t xml:space="preserve">However, since weather conditions, as insect biomass, exhibits strong inter-annual variations, weather conditions could drive inter-annual variability in insect biomass without being the main driver of the long-term temporal decline observed by </w:t>
      </w:r>
      <w:r w:rsidR="006E36E5" w:rsidRPr="00C15C78">
        <w:rPr>
          <w:rFonts w:cs="Times New Roman"/>
        </w:rPr>
        <w:t xml:space="preserve">Hallmann </w:t>
      </w:r>
      <w:r w:rsidR="006E36E5" w:rsidRPr="00C15C78">
        <w:rPr>
          <w:rFonts w:cs="Times New Roman"/>
          <w:i/>
          <w:iCs/>
        </w:rPr>
        <w:t>et al.</w:t>
      </w:r>
      <w:r>
        <w:rPr>
          <w:lang w:val="en-GB"/>
        </w:rPr>
        <w:fldChar w:fldCharType="begin"/>
      </w:r>
      <w:r w:rsidR="006E36E5">
        <w:rPr>
          <w:lang w:val="en-GB"/>
        </w:rPr>
        <w:instrText xml:space="preserve"> ADDIN ZOTERO_ITEM CSL_CITATION {"citationID":"UAZ6wS3Q","properties":{"formattedCitation":"\\super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Pr>
          <w:lang w:val="en-GB"/>
        </w:rPr>
        <w:fldChar w:fldCharType="separate"/>
      </w:r>
      <w:r w:rsidR="006E36E5" w:rsidRPr="006E36E5">
        <w:rPr>
          <w:rFonts w:cs="Times New Roman"/>
          <w:vertAlign w:val="superscript"/>
        </w:rPr>
        <w:t>2</w:t>
      </w:r>
      <w:r>
        <w:rPr>
          <w:lang w:val="en-GB"/>
        </w:rPr>
        <w:fldChar w:fldCharType="end"/>
      </w:r>
      <w:r>
        <w:rPr>
          <w:lang w:val="en-GB"/>
        </w:rPr>
        <w:t>. In contrast, habitats conditions measured here (number of trees, proportion of arable land in a 200m radius, etc.) are unlikely to exhibit strong interannual variations</w:t>
      </w:r>
      <w:r w:rsidR="009D3576">
        <w:rPr>
          <w:lang w:val="en-GB"/>
        </w:rPr>
        <w:t xml:space="preserve">, and thus to explain inter-annual variability </w:t>
      </w:r>
      <w:del w:id="57" w:author="Benoît" w:date="2023-11-29T18:20:00Z">
        <w:r w:rsidR="009D3576" w:rsidDel="004E06EC">
          <w:rPr>
            <w:lang w:val="en-GB"/>
          </w:rPr>
          <w:delText xml:space="preserve">y </w:delText>
        </w:r>
      </w:del>
      <w:ins w:id="58" w:author="Benoît" w:date="2023-11-29T18:20:00Z">
        <w:r w:rsidR="004E06EC">
          <w:rPr>
            <w:lang w:val="en-GB"/>
          </w:rPr>
          <w:t xml:space="preserve">in </w:t>
        </w:r>
      </w:ins>
      <w:r w:rsidR="009D3576">
        <w:rPr>
          <w:lang w:val="en-GB"/>
        </w:rPr>
        <w:t xml:space="preserve">insect </w:t>
      </w:r>
      <w:proofErr w:type="gramStart"/>
      <w:r w:rsidR="000D1A84">
        <w:rPr>
          <w:lang w:val="en-GB"/>
        </w:rPr>
        <w:t>biomass, but</w:t>
      </w:r>
      <w:proofErr w:type="gramEnd"/>
      <w:r w:rsidR="009D3576">
        <w:rPr>
          <w:lang w:val="en-GB"/>
        </w:rPr>
        <w:t xml:space="preserve"> could be an </w:t>
      </w:r>
      <w:r w:rsidR="001B4572">
        <w:rPr>
          <w:lang w:val="en-GB"/>
        </w:rPr>
        <w:t>important</w:t>
      </w:r>
      <w:r w:rsidR="009D3576">
        <w:rPr>
          <w:lang w:val="en-GB"/>
        </w:rPr>
        <w:t xml:space="preserve"> driver of the long-term trend.</w:t>
      </w:r>
    </w:p>
    <w:p w14:paraId="001D3A7A" w14:textId="5094046A" w:rsidR="00A66220" w:rsidRDefault="009D3576" w:rsidP="00622DC0">
      <w:pPr>
        <w:pStyle w:val="Corpsdetexte"/>
        <w:rPr>
          <w:lang w:val="en-GB"/>
        </w:rPr>
      </w:pPr>
      <w:commentRangeStart w:id="59"/>
      <w:r>
        <w:rPr>
          <w:lang w:val="en-GB"/>
        </w:rPr>
        <w:t xml:space="preserve">To </w:t>
      </w:r>
      <w:r w:rsidR="000D1A84">
        <w:rPr>
          <w:lang w:val="en-GB"/>
        </w:rPr>
        <w:t>estimate the contributions of weather and habitat conditions in the long-term biomass decline</w:t>
      </w:r>
      <w:r w:rsidR="00BC64D6">
        <w:rPr>
          <w:lang w:val="en-GB"/>
        </w:rPr>
        <w:t>,</w:t>
      </w:r>
      <w:r>
        <w:rPr>
          <w:lang w:val="en-GB"/>
        </w:rPr>
        <w:t xml:space="preserve"> </w:t>
      </w:r>
      <w:del w:id="60" w:author="Benoît" w:date="2023-11-29T18:27:00Z">
        <w:r w:rsidDel="00BC24C0">
          <w:rPr>
            <w:lang w:val="en-GB"/>
          </w:rPr>
          <w:delText xml:space="preserve">I estimated </w:delText>
        </w:r>
      </w:del>
      <w:r>
        <w:rPr>
          <w:lang w:val="en-GB"/>
        </w:rPr>
        <w:t>the temporal trend in partial predicts</w:t>
      </w:r>
      <w:ins w:id="61" w:author="Benoît" w:date="2023-11-29T18:27:00Z">
        <w:r w:rsidR="00BC24C0">
          <w:rPr>
            <w:lang w:val="en-GB"/>
          </w:rPr>
          <w:t xml:space="preserve"> was estimated</w:t>
        </w:r>
      </w:ins>
      <w:r w:rsidR="000D1A84">
        <w:rPr>
          <w:lang w:val="en-GB"/>
        </w:rPr>
        <w:t xml:space="preserve">. </w:t>
      </w:r>
      <w:del w:id="62" w:author="Benoît" w:date="2023-11-29T18:27:00Z">
        <w:r w:rsidR="000D1A84" w:rsidDel="00BC24C0">
          <w:rPr>
            <w:lang w:val="en-GB"/>
          </w:rPr>
          <w:delText>I predicted b</w:delText>
        </w:r>
      </w:del>
      <w:ins w:id="63" w:author="Benoît" w:date="2023-11-29T18:27:00Z">
        <w:r w:rsidR="00BC24C0">
          <w:rPr>
            <w:lang w:val="en-GB"/>
          </w:rPr>
          <w:t>B</w:t>
        </w:r>
      </w:ins>
      <w:r w:rsidR="000D1A84">
        <w:rPr>
          <w:lang w:val="en-GB"/>
        </w:rPr>
        <w:t>io</w:t>
      </w:r>
      <w:r w:rsidR="00FF7B58">
        <w:rPr>
          <w:lang w:val="en-GB"/>
        </w:rPr>
        <w:t xml:space="preserve">mass </w:t>
      </w:r>
      <w:ins w:id="64" w:author="Benoît" w:date="2023-11-29T18:27:00Z">
        <w:r w:rsidR="00BC24C0">
          <w:rPr>
            <w:lang w:val="en-GB"/>
          </w:rPr>
          <w:t>was p</w:t>
        </w:r>
      </w:ins>
      <w:ins w:id="65" w:author="Benoît" w:date="2023-11-29T18:28:00Z">
        <w:r w:rsidR="00BC24C0">
          <w:rPr>
            <w:lang w:val="en-GB"/>
          </w:rPr>
          <w:t xml:space="preserve">redicted </w:t>
        </w:r>
      </w:ins>
      <w:r>
        <w:rPr>
          <w:lang w:val="en-GB"/>
        </w:rPr>
        <w:t xml:space="preserve">according to weather conditions or habitat conditions </w:t>
      </w:r>
      <w:r w:rsidR="00FF7B58">
        <w:rPr>
          <w:lang w:val="en-GB"/>
        </w:rPr>
        <w:t xml:space="preserve">only and </w:t>
      </w:r>
      <w:del w:id="66" w:author="CESCO" w:date="2023-12-03T08:17:00Z">
        <w:r w:rsidR="00FF7B58" w:rsidDel="00344176">
          <w:rPr>
            <w:lang w:val="en-GB"/>
          </w:rPr>
          <w:delText xml:space="preserve">calculated </w:delText>
        </w:r>
      </w:del>
      <w:r w:rsidR="00FF7B58">
        <w:rPr>
          <w:lang w:val="en-GB"/>
        </w:rPr>
        <w:t>the temporal trend in those values</w:t>
      </w:r>
      <w:ins w:id="67" w:author="CESCO" w:date="2023-12-03T08:17:00Z">
        <w:r w:rsidR="00344176" w:rsidRPr="00344176">
          <w:rPr>
            <w:lang w:val="en-GB"/>
          </w:rPr>
          <w:t xml:space="preserve"> </w:t>
        </w:r>
        <w:r w:rsidR="00344176">
          <w:rPr>
            <w:lang w:val="en-GB"/>
          </w:rPr>
          <w:t>was calculated</w:t>
        </w:r>
      </w:ins>
      <w:r>
        <w:rPr>
          <w:lang w:val="en-GB"/>
        </w:rPr>
        <w:t xml:space="preserve">. </w:t>
      </w:r>
      <w:commentRangeStart w:id="68"/>
      <w:r w:rsidR="009706EE">
        <w:rPr>
          <w:lang w:val="en-GB"/>
        </w:rPr>
        <w:t>The result</w:t>
      </w:r>
      <w:r w:rsidR="00FF7B58">
        <w:rPr>
          <w:lang w:val="en-GB"/>
        </w:rPr>
        <w:t>s</w:t>
      </w:r>
      <w:r w:rsidR="009706EE">
        <w:rPr>
          <w:lang w:val="en-GB"/>
        </w:rPr>
        <w:t xml:space="preserve"> show that weather conditions</w:t>
      </w:r>
      <w:r w:rsidR="00B1625D">
        <w:rPr>
          <w:lang w:val="en-GB"/>
        </w:rPr>
        <w:t xml:space="preserve"> </w:t>
      </w:r>
      <w:r w:rsidR="00E44DE5">
        <w:rPr>
          <w:lang w:val="en-GB"/>
        </w:rPr>
        <w:t xml:space="preserve">indeed played a role in the observed decline observed previously by </w:t>
      </w:r>
      <w:r w:rsidR="00E44DE5" w:rsidRPr="00C15C78">
        <w:rPr>
          <w:rFonts w:cs="Times New Roman"/>
        </w:rPr>
        <w:t xml:space="preserve">Hallmann </w:t>
      </w:r>
      <w:r w:rsidR="00E44DE5" w:rsidRPr="00C15C78">
        <w:rPr>
          <w:rFonts w:cs="Times New Roman"/>
          <w:i/>
          <w:iCs/>
        </w:rPr>
        <w:t>et al.</w:t>
      </w:r>
      <w:r w:rsidR="00A66220" w:rsidRPr="00A66220">
        <w:rPr>
          <w:rFonts w:cs="Times New Roman"/>
        </w:rPr>
        <w:t xml:space="preserve"> (-1.4</w:t>
      </w:r>
      <w:proofErr w:type="gramStart"/>
      <w:r w:rsidR="00A66220" w:rsidRPr="00A66220">
        <w:rPr>
          <w:lang w:val="en-GB"/>
        </w:rPr>
        <w:t>%.year</w:t>
      </w:r>
      <w:proofErr w:type="gramEnd"/>
      <w:r w:rsidR="00A66220" w:rsidRPr="00A66220">
        <w:rPr>
          <w:vertAlign w:val="superscript"/>
          <w:lang w:val="en-GB"/>
        </w:rPr>
        <w:t>-1</w:t>
      </w:r>
      <w:r w:rsidR="00A66220">
        <w:rPr>
          <w:lang w:val="en-GB"/>
        </w:rPr>
        <w:t>, CI</w:t>
      </w:r>
      <w:r w:rsidR="00A66220" w:rsidRPr="00A66220">
        <w:rPr>
          <w:vertAlign w:val="subscript"/>
          <w:lang w:val="en-GB"/>
        </w:rPr>
        <w:t>95%</w:t>
      </w:r>
      <w:r w:rsidR="00A66220">
        <w:rPr>
          <w:lang w:val="en-GB"/>
        </w:rPr>
        <w:t>=[-1.57,-1.26]</w:t>
      </w:r>
      <w:r w:rsidR="00A66220" w:rsidRPr="00A66220">
        <w:rPr>
          <w:rFonts w:cs="Times New Roman"/>
        </w:rPr>
        <w:t>)</w:t>
      </w:r>
      <w:r w:rsidR="00E87E72">
        <w:rPr>
          <w:rFonts w:cs="Times New Roman"/>
        </w:rPr>
        <w:t xml:space="preserve">, </w:t>
      </w:r>
      <w:commentRangeEnd w:id="68"/>
      <w:r w:rsidR="00F86C86">
        <w:rPr>
          <w:rStyle w:val="Marquedecommentaire"/>
          <w:lang w:val="fr-CH"/>
        </w:rPr>
        <w:commentReference w:id="68"/>
      </w:r>
      <w:r w:rsidR="00E87E72">
        <w:rPr>
          <w:rFonts w:cs="Times New Roman"/>
        </w:rPr>
        <w:t xml:space="preserve">but </w:t>
      </w:r>
      <w:r w:rsidR="00A66220">
        <w:rPr>
          <w:rFonts w:cs="Times New Roman"/>
        </w:rPr>
        <w:t>habitat conditions</w:t>
      </w:r>
      <w:r w:rsidR="00D254E6">
        <w:rPr>
          <w:rFonts w:cs="Times New Roman"/>
        </w:rPr>
        <w:t xml:space="preserve"> modelled by </w:t>
      </w:r>
      <w:r w:rsidR="00D254E6" w:rsidRPr="00344E70">
        <w:rPr>
          <w:rStyle w:val="c-bibliographic-informationvalue"/>
          <w:rFonts w:cs="Times New Roman"/>
          <w:lang w:val="en-GB"/>
        </w:rPr>
        <w:t xml:space="preserve">Müller </w:t>
      </w:r>
      <w:r w:rsidR="00D254E6" w:rsidRPr="00344E70">
        <w:rPr>
          <w:rStyle w:val="c-bibliographic-informationvalue"/>
          <w:rFonts w:cs="Times New Roman"/>
          <w:i/>
          <w:iCs/>
          <w:lang w:val="en-GB"/>
        </w:rPr>
        <w:t>et al.</w:t>
      </w:r>
      <w:r w:rsidR="00D254E6">
        <w:rPr>
          <w:rStyle w:val="c-bibliographic-informationvalue"/>
          <w:rFonts w:cs="Times New Roman"/>
          <w:lang w:val="en-GB"/>
        </w:rPr>
        <w:t xml:space="preserve"> also played a significant role in that decline</w:t>
      </w:r>
      <w:r w:rsidR="00A66220">
        <w:rPr>
          <w:rFonts w:cs="Times New Roman"/>
        </w:rPr>
        <w:t xml:space="preserve"> </w:t>
      </w:r>
      <w:r w:rsidR="00A66220" w:rsidRPr="00A66220">
        <w:rPr>
          <w:rFonts w:cs="Times New Roman"/>
        </w:rPr>
        <w:t>(-</w:t>
      </w:r>
      <w:r w:rsidR="00A66220">
        <w:rPr>
          <w:rFonts w:cs="Times New Roman"/>
        </w:rPr>
        <w:t>0</w:t>
      </w:r>
      <w:r w:rsidR="00A66220" w:rsidRPr="00A66220">
        <w:rPr>
          <w:rFonts w:cs="Times New Roman"/>
        </w:rPr>
        <w:t>.</w:t>
      </w:r>
      <w:r w:rsidR="00A66220">
        <w:rPr>
          <w:rFonts w:cs="Times New Roman"/>
        </w:rPr>
        <w:t>9</w:t>
      </w:r>
      <w:r w:rsidR="00A66220" w:rsidRPr="00A66220">
        <w:rPr>
          <w:lang w:val="en-GB"/>
        </w:rPr>
        <w:t>%.year</w:t>
      </w:r>
      <w:r w:rsidR="00A66220" w:rsidRPr="00A66220">
        <w:rPr>
          <w:vertAlign w:val="superscript"/>
          <w:lang w:val="en-GB"/>
        </w:rPr>
        <w:t>-1</w:t>
      </w:r>
      <w:r w:rsidR="00A66220">
        <w:rPr>
          <w:lang w:val="en-GB"/>
        </w:rPr>
        <w:t>, CI</w:t>
      </w:r>
      <w:r w:rsidR="00A66220" w:rsidRPr="00A66220">
        <w:rPr>
          <w:vertAlign w:val="subscript"/>
          <w:lang w:val="en-GB"/>
        </w:rPr>
        <w:t>95%</w:t>
      </w:r>
      <w:r w:rsidR="00A66220">
        <w:rPr>
          <w:lang w:val="en-GB"/>
        </w:rPr>
        <w:t>=[-1.01,-0.78]</w:t>
      </w:r>
      <w:r w:rsidR="00A66220" w:rsidRPr="00A66220">
        <w:rPr>
          <w:rFonts w:cs="Times New Roman"/>
        </w:rPr>
        <w:t>)</w:t>
      </w:r>
      <w:r w:rsidR="00A66220">
        <w:rPr>
          <w:rFonts w:cs="Times New Roman"/>
        </w:rPr>
        <w:t>.</w:t>
      </w:r>
      <w:r w:rsidR="00D3609F">
        <w:rPr>
          <w:rFonts w:cs="Times New Roman"/>
        </w:rPr>
        <w:t xml:space="preserve"> </w:t>
      </w:r>
      <w:r w:rsidR="00A66220">
        <w:rPr>
          <w:rFonts w:cs="Times New Roman"/>
        </w:rPr>
        <w:t>However, these contributions to the long-term decline in insect biomass are minor</w:t>
      </w:r>
      <w:r w:rsidR="00C53EEE">
        <w:rPr>
          <w:rFonts w:cs="Times New Roman"/>
        </w:rPr>
        <w:t>s</w:t>
      </w:r>
      <w:r w:rsidR="00A66220">
        <w:rPr>
          <w:rFonts w:cs="Times New Roman"/>
        </w:rPr>
        <w:t xml:space="preserve"> relative to the </w:t>
      </w:r>
      <w:r w:rsidR="00A724A5">
        <w:rPr>
          <w:rFonts w:cs="Times New Roman"/>
        </w:rPr>
        <w:t xml:space="preserve">part of the </w:t>
      </w:r>
      <w:r w:rsidR="00A66220">
        <w:rPr>
          <w:rFonts w:cs="Times New Roman"/>
        </w:rPr>
        <w:t>decline</w:t>
      </w:r>
      <w:r w:rsidR="00A724A5">
        <w:rPr>
          <w:rFonts w:cs="Times New Roman"/>
        </w:rPr>
        <w:t xml:space="preserve"> that </w:t>
      </w:r>
      <w:r w:rsidR="00C53EEE">
        <w:rPr>
          <w:rFonts w:cs="Times New Roman"/>
        </w:rPr>
        <w:t>correlates more with time than with other included drivers</w:t>
      </w:r>
      <w:r w:rsidR="00A724A5">
        <w:rPr>
          <w:rFonts w:cs="Times New Roman"/>
        </w:rPr>
        <w:t>, i.e. the</w:t>
      </w:r>
      <w:r w:rsidR="00A66220">
        <w:rPr>
          <w:lang w:val="en-GB"/>
        </w:rPr>
        <w:t xml:space="preserve"> remaining temporal trend</w:t>
      </w:r>
      <w:r w:rsidR="00A724A5">
        <w:rPr>
          <w:lang w:val="en-GB"/>
        </w:rPr>
        <w:t xml:space="preserve"> </w:t>
      </w:r>
      <w:r w:rsidR="00A724A5" w:rsidRPr="00344E70">
        <w:rPr>
          <w:lang w:val="en-GB"/>
        </w:rPr>
        <w:t>(-4.0</w:t>
      </w:r>
      <w:proofErr w:type="gramStart"/>
      <w:r w:rsidR="00A724A5" w:rsidRPr="00344E70">
        <w:rPr>
          <w:lang w:val="en-GB"/>
        </w:rPr>
        <w:t>%.year</w:t>
      </w:r>
      <w:proofErr w:type="gramEnd"/>
      <w:r w:rsidR="00A724A5" w:rsidRPr="00344E70">
        <w:rPr>
          <w:vertAlign w:val="superscript"/>
          <w:lang w:val="en-GB"/>
        </w:rPr>
        <w:t>-1</w:t>
      </w:r>
      <w:r w:rsidR="00A724A5" w:rsidRPr="00344E70">
        <w:rPr>
          <w:lang w:val="en-GB"/>
        </w:rPr>
        <w:t>)</w:t>
      </w:r>
      <w:r w:rsidR="00A66220">
        <w:rPr>
          <w:lang w:val="en-GB"/>
        </w:rPr>
        <w:t xml:space="preserve"> estimated by the year effect, </w:t>
      </w:r>
      <w:proofErr w:type="spellStart"/>
      <w:r w:rsidR="00A66220">
        <w:rPr>
          <w:lang w:val="en-GB"/>
        </w:rPr>
        <w:t>as</w:t>
      </w:r>
      <w:proofErr w:type="spellEnd"/>
      <w:r w:rsidR="00A66220">
        <w:rPr>
          <w:lang w:val="en-GB"/>
        </w:rPr>
        <w:t xml:space="preserve"> said previously.</w:t>
      </w:r>
      <w:commentRangeEnd w:id="59"/>
      <w:r w:rsidR="00F86C86">
        <w:rPr>
          <w:rStyle w:val="Marquedecommentaire"/>
          <w:lang w:val="fr-CH"/>
        </w:rPr>
        <w:commentReference w:id="59"/>
      </w:r>
    </w:p>
    <w:p w14:paraId="01490B5F" w14:textId="0990C5CC" w:rsidR="00CA6F6F" w:rsidRDefault="000C0094" w:rsidP="00CA6F6F">
      <w:pPr>
        <w:pStyle w:val="Corpsdetexte"/>
      </w:pPr>
      <w:commentRangeStart w:id="69"/>
      <w:r>
        <w:rPr>
          <w:lang w:val="en-GB"/>
        </w:rPr>
        <w:t xml:space="preserve">One would also note the difference in the precision of modelling weather and habitat conditions. While weather conditions are modelled using </w:t>
      </w:r>
      <w:commentRangeStart w:id="70"/>
      <w:r>
        <w:rPr>
          <w:lang w:val="en-GB"/>
        </w:rPr>
        <w:t>12</w:t>
      </w:r>
      <w:commentRangeEnd w:id="70"/>
      <w:r w:rsidR="00DA500E">
        <w:rPr>
          <w:rStyle w:val="Marquedecommentaire"/>
          <w:lang w:val="fr-CH"/>
        </w:rPr>
        <w:commentReference w:id="70"/>
      </w:r>
      <w:r>
        <w:rPr>
          <w:lang w:val="en-GB"/>
        </w:rPr>
        <w:t xml:space="preserve"> parameters, including time-lagged effects and interaction among variables, habitats conditions are modelled using 8 parameters, without time-lagged effects or interactions among variables. Some variables, </w:t>
      </w:r>
      <w:r>
        <w:rPr>
          <w:rStyle w:val="c-bibliographic-informationvalue"/>
          <w:rFonts w:cs="Times New Roman"/>
          <w:lang w:val="en-GB"/>
        </w:rPr>
        <w:t xml:space="preserve">extracted from </w:t>
      </w:r>
      <w:r w:rsidRPr="00C15C78">
        <w:rPr>
          <w:rFonts w:cs="Times New Roman"/>
        </w:rPr>
        <w:t xml:space="preserve">Hallmann </w:t>
      </w:r>
      <w:r w:rsidRPr="00C15C78">
        <w:rPr>
          <w:rFonts w:cs="Times New Roman"/>
          <w:i/>
          <w:iCs/>
        </w:rPr>
        <w:t>et al.</w:t>
      </w:r>
      <w:r>
        <w:rPr>
          <w:rFonts w:cs="Times New Roman"/>
        </w:rPr>
        <w:t>, were based on a very coarse temporal resolution. For example</w:t>
      </w:r>
      <w:r w:rsidR="00543030">
        <w:rPr>
          <w:rFonts w:cs="Times New Roman"/>
        </w:rPr>
        <w:t>,</w:t>
      </w:r>
      <w:r>
        <w:rPr>
          <w:rFonts w:cs="Times New Roman"/>
        </w:rPr>
        <w:t xml:space="preserve"> proportion of habitats </w:t>
      </w:r>
      <w:r w:rsidR="00CA6F6F">
        <w:rPr>
          <w:rFonts w:cs="Times New Roman"/>
        </w:rPr>
        <w:t>within</w:t>
      </w:r>
      <w:r>
        <w:rPr>
          <w:rFonts w:cs="Times New Roman"/>
        </w:rPr>
        <w:t xml:space="preserve"> the 200m radius have been calculated from two sets of aerial images, taken in </w:t>
      </w:r>
      <w:r w:rsidR="00CA6F6F">
        <w:t xml:space="preserve">1989–1994 and 2012–2015, and </w:t>
      </w:r>
      <w:r w:rsidR="00543030">
        <w:t>yearly values</w:t>
      </w:r>
      <w:r w:rsidR="00CA6F6F">
        <w:t xml:space="preserve"> have been interpolated. </w:t>
      </w:r>
      <w:commentRangeStart w:id="71"/>
      <w:r w:rsidR="00CA6F6F">
        <w:t xml:space="preserve">Although it is </w:t>
      </w:r>
      <w:r w:rsidR="00543030">
        <w:t>a</w:t>
      </w:r>
      <w:r w:rsidR="00CA6F6F">
        <w:t xml:space="preserve"> noble effort to model past habitat changes while there is almost no available data at such </w:t>
      </w:r>
      <w:proofErr w:type="spellStart"/>
      <w:r w:rsidR="00CA6F6F">
        <w:t>spatio</w:t>
      </w:r>
      <w:proofErr w:type="spellEnd"/>
      <w:r w:rsidR="00CA6F6F">
        <w:t>-temporal scales,</w:t>
      </w:r>
      <w:commentRangeEnd w:id="71"/>
      <w:r w:rsidR="00F86C86">
        <w:rPr>
          <w:rStyle w:val="Marquedecommentaire"/>
          <w:lang w:val="fr-CH"/>
        </w:rPr>
        <w:commentReference w:id="71"/>
      </w:r>
      <w:r w:rsidR="00CA6F6F">
        <w:t xml:space="preserve"> </w:t>
      </w:r>
      <w:r w:rsidR="00CA6F6F" w:rsidRPr="00BB27AC">
        <w:t xml:space="preserve">it's an illusion to believe that it captures all the effects of </w:t>
      </w:r>
      <w:r w:rsidR="00CA6F6F">
        <w:t>habitat conditions on insect biomass.</w:t>
      </w:r>
      <w:commentRangeEnd w:id="69"/>
      <w:r w:rsidR="002A015B">
        <w:rPr>
          <w:rStyle w:val="Marquedecommentaire"/>
          <w:lang w:val="fr-CH"/>
        </w:rPr>
        <w:commentReference w:id="69"/>
      </w:r>
    </w:p>
    <w:p w14:paraId="76C6A35B" w14:textId="601FEE6D" w:rsidR="00CA6F6F" w:rsidRPr="00323E37" w:rsidRDefault="00CA6F6F" w:rsidP="00CA6F6F">
      <w:pPr>
        <w:pStyle w:val="Corpsdetexte"/>
        <w:rPr>
          <w:rStyle w:val="c-bibliographic-informationvalue"/>
          <w:lang w:val="en-GB"/>
        </w:rPr>
      </w:pPr>
      <w:commentRangeStart w:id="72"/>
      <w:r>
        <w:t>Among these variables none of them measure the effect of agricultural intensification, which has been documented as a cause of the insect plight</w:t>
      </w:r>
      <w:r>
        <w:fldChar w:fldCharType="begin"/>
      </w:r>
      <w:r w:rsidR="006E36E5">
        <w:instrText xml:space="preserve"> ADDIN ZOTERO_ITEM CSL_CITATION {"citationID":"3EsPc2ty","properties":{"formattedCitation":"\\super 3\\uc0\\u8211{}5\\nosupersub{}","plainCitation":"3–5","noteIndex":0},"citationItems":[{"id":5664,"uris":["http://zotero.org/users/2552365/items/RZSJWBZ4"],"itemData":{"id":5664,"type":"article-journal","abstract":"There is an ongoing unprecedented loss in insects, both in terms of richness and biomass. The usage of pesticides, especially neonicotinoid insecticides, has been widely suggested to be a contributor to this decline. However, the risks of neonicotinoids to natural insect populations have remained largely unknown due to a lack of field-realistic experiments. Here, we used an outdoor experiment to determine effects of field-realistic concentrations of the commonly applied neonicotinoid thiacloprid on the emergence of naturally assembled aquatic insect populations. Following application, all major orders of emerging aquatic insects (Coleoptera, Diptera, Ephemeroptera, Odonata, and Trichoptera) declined strongly in both abundance and biomass. At the highest concentration (10 µg/L), emergence of most orders was nearly absent. Diversity of the most species-rich family, Chironomidae, decreased by 50% at more commonly observed concentrations (1 µg/L) and was generally reduced to a single species at the highest concentration. Our experimental findings thereby showcase a causal link of neonicotinoids and the ongoing insect decline. Given the urgency of the insect decline, our results highlight the need to reconsider the mass usage of neonicotinoids to preserve freshwater insects as well as the life and services depending on them.","container-title":"Proceedings of the National Academy of Sciences","DOI":"10.1073/pnas.2105692118","issue":"44","note":"publisher: Proceedings of the National Academy of Sciences","page":"e2105692118","source":"pnas.org (Atypon)","title":"Experimental evidence for neonicotinoid driven decline in aquatic emerging insects","volume":"118","author":[{"family":"Barmentlo","given":"S. Henrik"},{"family":"Schrama","given":"Maarten"},{"family":"Snoo","given":"Geert R.","non-dropping-particle":"de"},{"family":"Bodegom","given":"Peter M.","non-dropping-particle":"van"},{"family":"Nieuwenhuijzen","given":"André","non-dropping-particle":"van"},{"family":"Vijver","given":"Martina G."}],"issued":{"date-parts":[["2021",11,2]]}}},{"id":3622,"uris":["http://zotero.org/users/2552365/items/FKETRAT6"],"itemData":{"id":3622,"type":"article-journal","abstract":"Global change affects species by modifying their abundance, spatial distribution, and activity period. The challenge is now to identify the respective drivers of those responses and to understand how those responses combine to affect species assemblages and ecosystem functioning. Here we correlate changes in occupancy and mean flight date of 205 wild bee species in Belgium with temporal changes in temperature trend and interannual variation, agricultural intensification, and urbanization. Over the last 70 years, bee occupancy decreased on average by 33%, most likely because of agricultural intensification, and flight period of bees advanced on average by 4 days, most likely because of interannual temperature changes. Those responses resulted in a synergistic effect because species which increased in occupancy tend to be those that have shifted their phenologies earlier in the season. This leads to an overall advancement and shortening of the pollination season by 9 and 15 days respectively, with lower species richness and abundance compared to historical pollinator assemblages, except at the early start of the season. Our results thus suggest a strong decline in pollination function and services.","container-title":"Global Change Biology","DOI":"https://doi.org/10.1111/gcb.15379","ISSN":"1365-2486","issue":"12","language":"en","note":"_eprint: https://onlinelibrary.wiley.com/doi/pdf/10.1111/gcb.15379","page":"6753-6766","source":"Wiley Online Library","title":"Long-term effects of global change on occupancy and flight period of wild bees in Belgium","volume":"26","author":[{"family":"Duchenne","given":"François"},{"family":"Thébault","given":"Elisa"},{"family":"Michez","given":"Denis"},{"family":"Gérard","given":"Maxence"},{"family":"Devaux","given":"Céline"},{"family":"Rasmont","given":"Pierre"},{"family":"Vereecken","given":"Nicolas J."},{"family":"Fontaine","given":"Colin"}],"issued":{"date-parts":[["2020"]]}}},{"id":5594,"uris":["http://zotero.org/users/2552365/items/LBERUC6Y"],"itemData":{"id":5594,"type":"article-journal","abstract":"Major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L."}],"issued":{"date-parts":[["2021",1,12]]}}}],"schema":"https://github.com/citation-style-language/schema/raw/master/csl-citation.json"} </w:instrText>
      </w:r>
      <w:r>
        <w:fldChar w:fldCharType="separate"/>
      </w:r>
      <w:r w:rsidR="006E36E5" w:rsidRPr="006E36E5">
        <w:rPr>
          <w:rFonts w:cs="Times New Roman"/>
          <w:vertAlign w:val="superscript"/>
        </w:rPr>
        <w:t>3–5</w:t>
      </w:r>
      <w:r>
        <w:fldChar w:fldCharType="end"/>
      </w:r>
      <w:r>
        <w:t xml:space="preserve">, </w:t>
      </w:r>
      <w:r w:rsidR="00FF2FA6">
        <w:rPr>
          <w:rStyle w:val="c-bibliographic-informationvalue"/>
          <w:rFonts w:cs="Times New Roman"/>
          <w:lang w:val="en-GB"/>
        </w:rPr>
        <w:t>and abundance changes in other taxa</w:t>
      </w:r>
      <w:r>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{"citationID":"aw91Mojt","properties":{"formattedCitation":"\\super 6\\nosupersub{}","plainCitation":"6","noteIndex":0},"citationItems":[{"id":5451,"uris":["http://zotero.org/users/2552365/items/MR9VQFLI"],"itemData":{"id":5451,"type":"article-journal","abstract":"Declines in European bird populations are reported for decades but the direct effect of major anthropogenic pressures on such declines remains unquantified. Causal relationships between pressures and bird population responses are difficult to identify as pressures interact at different spatial scales and responses vary among species. Here, we uncover direct relationships between population time-series of 170 common bird species, monitored at more than 20,000 sites in 28 European countries, over 37 y, and four widespread anthropogenic pressures: agricultural intensification, change in forest cover, urbanisation and temperature change over the last decades. We quantify the influence of each pressure on population time-series and its importance relative to other pressures, and we identify traits of most affected species. We find that agricultural intensification, in particular pesticides and fertiliser use, is the main pressure for most bird population declines, especially for invertebrate feeders. Responses to changes in forest cover, urbanisation and temperature are more species-specific. Specifically, forest cover is associated with a positive effect and growing urbanisation with a negative effect on population dynamics, while temperature change has an effect on the dynamics of a large number of bird populations, the magnitude and direction of which depend on species' thermal preferences. Our results not only confirm the pervasive and strong effects of anthropogenic pressures on common breeding birds, but quantify the relative strength of these effects stressing the urgent need for transformative changes in the way of inhabiting the world in European countries, if bird populations shall have a chance of recovering.","container-title":"Proceedings of the National Academy of Sciences","DOI":"10.1073/pnas.2216573120","issue":"21","note":"publisher: Proceedings of the National Academy of Sciences","page":"e2216573120","source":"pnas.org (Atypon)","title":"Farmland practices are driving bird population decline across Europe","volume":"120","author":[{"family":"Rigal","given":"Stanislas"},{"family":"Dakos","given":"Vasilis"},{"family":"Alonso","given":"Hany"},{"family":"Auniņš","given":"Ainārs"},{"family":"Benkő","given":"Zoltán"},{"family":"Brotons","given":"Lluís"},{"family":"Chodkiewicz","given":"Tomasz"},{"family":"Chylarecki","given":"Przemysław"},{"family":"Carli","given":"Elisabetta","non-dropping-particle":"de"},{"family":"Moral","given":"Juan Carlos","non-dropping-particle":"del"},{"family":"Domşa","given":"Cristian"},{"family":"Escandell","given":"Virginia"},{"family":"Fontaine","given":"Benoît"},{"family":"Foppen","given":"Ruud"},{"family":"Gregory","given":"Richard"},{"family":"Harris","given":"Sarah"},{"family":"Herrando","given":"Sergi"},{"family":"Husby","given":"Magne"},{"family":"Ieronymidou","given":"Christina"},{"family":"Jiguet","given":"Frédéric"},{"family":"Kennedy","given":"John"},{"family":"Klvaňová","given":"Alena"},{"family":"Kmecl","given":"Primož"},{"family":"Kuczyński","given":"Lechosław"},{"family":"Kurlavičius","given":"Petras"},{"family":"Kålås","given":"John Atle"},{"family":"Lehikoinen","given":"Aleksi"},{"family":"Lindström","given":"Åke"},{"family":"Lorrillière","given":"Romain"},{"family":"Moshøj","given":"Charlotte"},{"family":"Nellis","given":"Renno"},{"family":"Noble","given":"David"},{"family":"Eskildsen","given":"Daniel Palm"},{"family":"Paquet","given":"Jean-Yves"},{"family":"Pélissié","given":"Mathieu"},{"family":"Pladevall","given":"Clara"},{"family":"Portolou","given":"Danae"},{"family":"Reif","given":"Jiří"},{"family":"Schmid","given":"Hans"},{"family":"Seaman","given":"Benjamin"},{"family":"Szabo","given":"Zoltán D."},{"family":"Szép","given":"Tibor"},{"family":"Florenzano","given":"Guido Tellini"},{"family":"Teufelbauer","given":"Norbert"},{"family":"Trautmann","given":"Sven"},{"family":"Turnhout","given":"Chris","non-dropping-particle":"van"},{"family":"Vermouzek","given":"Zdeněk"},{"family":"Vikstrøm","given":"Thomas"},{"family":"Voříšek","given":"Petr"},{"family":"Weiserbs","given":"Anne"},{"family":"Devictor","given":"Vincent"}],"issued":{"date-parts":[["2023",5,23]]}}}],"schema":"https://github.com/citation-style-language/schema/raw/master/csl-citation.json"} </w:instrText>
      </w:r>
      <w:r>
        <w:rPr>
          <w:rStyle w:val="c-bibliographic-informationvalue"/>
          <w:rFonts w:cs="Times New Roman"/>
          <w:lang w:val="en-GB"/>
        </w:rPr>
        <w:fldChar w:fldCharType="separate"/>
      </w:r>
      <w:r w:rsidR="006E36E5" w:rsidRPr="006E36E5">
        <w:rPr>
          <w:rFonts w:cs="Times New Roman"/>
          <w:vertAlign w:val="superscript"/>
        </w:rPr>
        <w:t>6</w:t>
      </w:r>
      <w:r>
        <w:rPr>
          <w:rStyle w:val="c-bibliographic-informationvalue"/>
          <w:rFonts w:cs="Times New Roman"/>
          <w:lang w:val="en-GB"/>
        </w:rPr>
        <w:fldChar w:fldCharType="end"/>
      </w:r>
      <w:r>
        <w:rPr>
          <w:rStyle w:val="c-bibliographic-informationvalue"/>
          <w:rFonts w:cs="Times New Roman"/>
          <w:lang w:val="en-GB"/>
        </w:rPr>
        <w:t xml:space="preserve">. </w:t>
      </w:r>
      <w:commentRangeEnd w:id="72"/>
      <w:r w:rsidR="00081586">
        <w:rPr>
          <w:rStyle w:val="Marquedecommentaire"/>
          <w:lang w:val="fr-CH"/>
        </w:rPr>
        <w:commentReference w:id="72"/>
      </w:r>
      <w:r>
        <w:rPr>
          <w:lang w:val="en-GB"/>
        </w:rPr>
        <w:t>Thus</w:t>
      </w:r>
      <w:r>
        <w:rPr>
          <w:rStyle w:val="c-bibliographic-informationvalue"/>
          <w:rFonts w:cs="Times New Roman"/>
          <w:lang w:val="en-GB"/>
        </w:rPr>
        <w:t xml:space="preserve">, in contrast to what Müller </w:t>
      </w:r>
      <w:r w:rsidRPr="00323E37">
        <w:rPr>
          <w:rStyle w:val="c-bibliographic-informationvalue"/>
          <w:rFonts w:cs="Times New Roman"/>
          <w:i/>
          <w:iCs/>
          <w:lang w:val="en-GB"/>
        </w:rPr>
        <w:t>et al.</w:t>
      </w:r>
      <w:r>
        <w:rPr>
          <w:rStyle w:val="c-bibliographic-informationvalue"/>
          <w:rFonts w:cs="Times New Roman"/>
          <w:lang w:val="en-GB"/>
        </w:rPr>
        <w:t xml:space="preserve"> wrote, </w:t>
      </w:r>
      <w:r>
        <w:rPr>
          <w:lang w:val="en-GB"/>
        </w:rPr>
        <w:t>the</w:t>
      </w:r>
      <w:r>
        <w:rPr>
          <w:rStyle w:val="c-bibliographic-informationvalue"/>
          <w:rFonts w:cs="Times New Roman"/>
          <w:lang w:val="en-GB"/>
        </w:rPr>
        <w:t xml:space="preserve"> significant temporal decline in insect biomass, </w:t>
      </w:r>
      <w:r>
        <w:rPr>
          <w:rStyle w:val="c-bibliographic-informationvalue"/>
          <w:rFonts w:cs="Times New Roman"/>
          <w:lang w:val="en-GB"/>
        </w:rPr>
        <w:lastRenderedPageBreak/>
        <w:t>independent from the effect of weather conditions and from modelled habitat conditions, could be explained by unmodelled temporal changes in habitat conditions.</w:t>
      </w:r>
      <w:r w:rsidR="00D3609F">
        <w:rPr>
          <w:rStyle w:val="c-bibliographic-informationvalue"/>
          <w:rFonts w:cs="Times New Roman"/>
          <w:lang w:val="en-GB"/>
        </w:rPr>
        <w:t xml:space="preserve"> </w:t>
      </w:r>
      <w:r w:rsidR="00D3609F">
        <w:rPr>
          <w:lang w:val="en-GB"/>
        </w:rPr>
        <w:t>The</w:t>
      </w:r>
      <w:r w:rsidR="00D3609F" w:rsidRPr="00344E70">
        <w:rPr>
          <w:lang w:val="en-GB"/>
        </w:rPr>
        <w:t xml:space="preserve"> conclu</w:t>
      </w:r>
      <w:r w:rsidR="00D3609F">
        <w:rPr>
          <w:lang w:val="en-GB"/>
        </w:rPr>
        <w:t>sion</w:t>
      </w:r>
      <w:r w:rsidR="00D3609F" w:rsidRPr="00344E70">
        <w:rPr>
          <w:lang w:val="en-GB"/>
        </w:rPr>
        <w:t xml:space="preserve"> </w:t>
      </w:r>
      <w:r w:rsidR="00D3609F" w:rsidRPr="00344E70">
        <w:rPr>
          <w:rStyle w:val="c-bibliographic-informationvalue"/>
          <w:rFonts w:cs="Times New Roman"/>
          <w:lang w:val="en-GB"/>
        </w:rPr>
        <w:t>“</w:t>
      </w:r>
      <w:r w:rsidR="00D3609F" w:rsidRPr="00344E70">
        <w:rPr>
          <w:i/>
          <w:iCs/>
        </w:rPr>
        <w:t>temporal changes in habitat conditions played only a minor role</w:t>
      </w:r>
      <w:r w:rsidR="00D3609F" w:rsidRPr="00344E70">
        <w:t>”</w:t>
      </w:r>
      <w:r w:rsidR="00D3609F" w:rsidRPr="00344E70">
        <w:rPr>
          <w:lang w:val="en-GB"/>
        </w:rPr>
        <w:t xml:space="preserve"> in </w:t>
      </w:r>
      <w:r w:rsidR="00D3609F">
        <w:rPr>
          <w:lang w:val="en-GB"/>
        </w:rPr>
        <w:t xml:space="preserve">the </w:t>
      </w:r>
      <w:r w:rsidR="00D3609F" w:rsidRPr="00344E70">
        <w:rPr>
          <w:lang w:val="en-GB"/>
        </w:rPr>
        <w:t xml:space="preserve">temporal changes of insect biomass, </w:t>
      </w:r>
      <w:r w:rsidR="00D3609F">
        <w:rPr>
          <w:lang w:val="en-GB"/>
        </w:rPr>
        <w:t>is therefore surprising and unwarranted.</w:t>
      </w:r>
    </w:p>
    <w:p w14:paraId="2E2A63DC" w14:textId="77777777" w:rsidR="000C0094" w:rsidRPr="00AA13AE" w:rsidRDefault="000C0094" w:rsidP="00622DC0">
      <w:pPr>
        <w:pStyle w:val="Corpsdetexte"/>
        <w:rPr>
          <w:lang w:val="en-GB"/>
        </w:rPr>
      </w:pPr>
    </w:p>
    <w:p w14:paraId="79378906" w14:textId="5F0FDD73" w:rsidR="00ED49BB" w:rsidRDefault="00D04683" w:rsidP="00622DC0">
      <w:pPr>
        <w:pStyle w:val="Corpsdetexte"/>
        <w:rPr>
          <w:lang w:val="en-GB"/>
        </w:rPr>
      </w:pPr>
      <w:r>
        <w:rPr>
          <w:noProof/>
          <w:lang w:val="fr-FR" w:eastAsia="fr-FR"/>
        </w:rPr>
        <w:drawing>
          <wp:inline distT="0" distB="0" distL="0" distR="0" wp14:anchorId="7EAF7AF0" wp14:editId="43955FEA">
            <wp:extent cx="5760720" cy="2560320"/>
            <wp:effectExtent l="0" t="0" r="0" b="0"/>
            <wp:docPr id="3" name="Image 3"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 ligne, texte, Tracé&#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14:paraId="7363CFA5" w14:textId="465A826F" w:rsidR="00C22AE7" w:rsidRDefault="00C22AE7" w:rsidP="00C22AE7">
      <w:pPr>
        <w:pStyle w:val="Corpsdetexte"/>
        <w:ind w:firstLine="0"/>
        <w:rPr>
          <w:rStyle w:val="c-bibliographic-informationvalue"/>
          <w:rFonts w:cs="Times New Roman"/>
          <w:i/>
          <w:iCs/>
          <w:lang w:val="en-GB"/>
        </w:rPr>
      </w:pPr>
      <w:commentRangeStart w:id="73"/>
      <w:r w:rsidRPr="00344E70">
        <w:rPr>
          <w:rStyle w:val="c-bibliographic-informationvalue"/>
          <w:rFonts w:cs="Times New Roman"/>
          <w:b/>
          <w:bCs/>
          <w:i/>
          <w:iCs/>
          <w:lang w:val="en-GB"/>
        </w:rPr>
        <w:t>Fig</w:t>
      </w:r>
      <w:commentRangeEnd w:id="73"/>
      <w:r w:rsidR="00BC24C0">
        <w:rPr>
          <w:rStyle w:val="Marquedecommentaire"/>
          <w:lang w:val="fr-CH"/>
        </w:rPr>
        <w:commentReference w:id="73"/>
      </w:r>
      <w:r w:rsidRPr="00344E70">
        <w:rPr>
          <w:rStyle w:val="c-bibliographic-informationvalue"/>
          <w:rFonts w:cs="Times New Roman"/>
          <w:b/>
          <w:bCs/>
          <w:i/>
          <w:iCs/>
          <w:lang w:val="en-GB"/>
        </w:rPr>
        <w:t xml:space="preserve">. </w:t>
      </w:r>
      <w:commentRangeStart w:id="74"/>
      <w:r w:rsidR="00D04683">
        <w:rPr>
          <w:rStyle w:val="c-bibliographic-informationvalue"/>
          <w:rFonts w:cs="Times New Roman"/>
          <w:b/>
          <w:bCs/>
          <w:i/>
          <w:iCs/>
          <w:lang w:val="en-GB"/>
        </w:rPr>
        <w:t>3</w:t>
      </w:r>
      <w:commentRangeEnd w:id="74"/>
      <w:r w:rsidR="00DA500E">
        <w:rPr>
          <w:rStyle w:val="Marquedecommentaire"/>
          <w:lang w:val="fr-CH"/>
        </w:rPr>
        <w:commentReference w:id="74"/>
      </w:r>
      <w:r w:rsidRPr="00344E70">
        <w:rPr>
          <w:rStyle w:val="c-bibliographic-informationvalue"/>
          <w:rFonts w:cs="Times New Roman"/>
          <w:b/>
          <w:bCs/>
          <w:i/>
          <w:iCs/>
          <w:lang w:val="en-GB"/>
        </w:rPr>
        <w:t xml:space="preserve">: </w:t>
      </w:r>
      <w:r w:rsidR="00D04683">
        <w:rPr>
          <w:rStyle w:val="c-bibliographic-informationvalue"/>
          <w:rFonts w:cs="Times New Roman"/>
          <w:b/>
          <w:bCs/>
          <w:i/>
          <w:iCs/>
          <w:lang w:val="en-GB"/>
        </w:rPr>
        <w:t>temporal changes in weather and habitats conditions are linked to decline in insect biomass</w:t>
      </w:r>
      <w:r w:rsidRPr="00344E70">
        <w:rPr>
          <w:rStyle w:val="c-bibliographic-informationvalue"/>
          <w:rFonts w:cs="Times New Roman"/>
          <w:b/>
          <w:bCs/>
          <w:i/>
          <w:iCs/>
          <w:lang w:val="en-GB"/>
        </w:rPr>
        <w:t xml:space="preserve">. </w:t>
      </w:r>
      <w:r w:rsidR="00D04683">
        <w:rPr>
          <w:rStyle w:val="c-bibliographic-informationvalue"/>
          <w:rFonts w:cs="Times New Roman"/>
          <w:i/>
          <w:iCs/>
          <w:lang w:val="en-GB"/>
        </w:rPr>
        <w:t>Biomass values predicted by weather (a) or habitat (b) conditions only, using the modified model presented in Table 1, as a function of the time. The temporal trend in those values (line) is the contribution of those conditions to the long-term temporal trend in insect biomass.</w:t>
      </w:r>
    </w:p>
    <w:p w14:paraId="5E36E2F7" w14:textId="0DFDD0AC" w:rsidR="00CA6F6F" w:rsidRDefault="00CA6F6F" w:rsidP="00CA6F6F">
      <w:pPr>
        <w:pStyle w:val="Titre2"/>
        <w:rPr>
          <w:lang w:val="en-GB"/>
        </w:rPr>
      </w:pPr>
      <w:r>
        <w:rPr>
          <w:lang w:val="en-GB"/>
        </w:rPr>
        <w:t>Conclusion</w:t>
      </w:r>
    </w:p>
    <w:p w14:paraId="4ED6AFB6" w14:textId="61DCEDEB" w:rsidR="00D3609F" w:rsidRDefault="00CA6F6F" w:rsidP="009461C4">
      <w:pPr>
        <w:pStyle w:val="Corpsdetexte"/>
        <w:rPr>
          <w:lang w:val="en-GB"/>
        </w:rPr>
      </w:pPr>
      <w:commentRangeStart w:id="75"/>
      <w:r>
        <w:rPr>
          <w:rStyle w:val="c-bibliographic-informationvalue"/>
          <w:rFonts w:cs="Times New Roman"/>
          <w:lang w:val="en-GB"/>
        </w:rPr>
        <w:t xml:space="preserve">In writing this comment, I do not intend to tone down the effects of weather conditions on insect biomass; they are clearly demonstrated by Müller </w:t>
      </w:r>
      <w:ins w:id="76" w:author="CESCO" w:date="2023-12-02T19:09:00Z">
        <w:r w:rsidR="00DA500E" w:rsidRPr="00DA500E">
          <w:rPr>
            <w:rStyle w:val="c-bibliographic-informationvalue"/>
            <w:rFonts w:cs="Times New Roman"/>
            <w:i/>
            <w:lang w:val="en-GB"/>
            <w:rPrChange w:id="77" w:author="CESCO" w:date="2023-12-02T19:09:00Z">
              <w:rPr>
                <w:rStyle w:val="c-bibliographic-informationvalue"/>
                <w:rFonts w:cs="Times New Roman"/>
                <w:lang w:val="en-GB"/>
              </w:rPr>
            </w:rPrChange>
          </w:rPr>
          <w:t xml:space="preserve">et </w:t>
        </w:r>
      </w:ins>
      <w:r w:rsidRPr="00DA500E">
        <w:rPr>
          <w:rStyle w:val="c-bibliographic-informationvalue"/>
          <w:rFonts w:cs="Times New Roman"/>
          <w:i/>
          <w:lang w:val="en-GB"/>
          <w:rPrChange w:id="78" w:author="CESCO" w:date="2023-12-02T19:09:00Z">
            <w:rPr>
              <w:rStyle w:val="c-bibliographic-informationvalue"/>
              <w:rFonts w:cs="Times New Roman"/>
              <w:lang w:val="en-GB"/>
            </w:rPr>
          </w:rPrChange>
        </w:rPr>
        <w:t>al.</w:t>
      </w:r>
      <w:r>
        <w:rPr>
          <w:rStyle w:val="c-bibliographic-informationvalue"/>
          <w:rFonts w:cs="Times New Roman"/>
          <w:lang w:val="en-GB"/>
        </w:rPr>
        <w:t>’s analysis, and have been supported by other studies</w:t>
      </w:r>
      <w:r>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{"citationID":"RPKwA0CW","properties":{"formattedCitation":"\\super 7,8\\nosupersub{}","plainCitation":"7,8","noteIndex":0},"citationItems":[{"id":5596,"uris":["http://zotero.org/users/2552365/items/9NDZKSSD"],"itemData":{"id":5596,"type":"article-journal","abstract":"A number of studies indicate that tropical arthropods should be particularly vulnerable to climate warming. If these predictions are realized, climate warming may have a more profound impact on the functioning and diversity of tropical forests than currently anticipated. Although arthropods comprise over two-thirds of terrestrial species, information on their abundance and extinction rates in tropical habitats is severely limited. Here we analyze data on arthropod and insectivore abundances taken between 1976 and 2012 at two midelevation habitats in Puerto Rico’s Luquillo rainforest. During this time, mean maximum temperatures have risen by 2.0 °C. Using the same study area and methods employed by Lister in the 1970s, we discovered that the dry weight biomass of arthropods captured in sweep samples had declined 4 to 8 times, and 30 to 60 times in sticky traps. Analysis of long-term data on canopy arthropods and walking sticks taken as part of the Luquillo Long-Term Ecological Research program revealed sustained declines in abundance over two decades, as well as negative regressions of abundance on mean maximum temperatures. We also document parallel decreases in Luquillo’s insectivorous lizards, frogs, and birds. While El Niño/Southern Oscillation influences the abundance of forest arthropods, climate warming is the major driver of reductions in arthropod abundance, indirectly precipitating a bottom-up trophic cascade and consequent collapse of the forest food web.","container-title":"Proceedings of the National Academy of Sciences","DOI":"10.1073/pnas.1722477115","issue":"44","note":"publisher: Proceedings of the National Academy of Sciences","page":"E10397-E10406","source":"pnas.org (Atypon)","title":"Climate-driven declines in arthropod abundance restructure a rainforest food web","volume":"115","author":[{"family":"Lister","given":"Bradford C."},{"family":"Garcia","given":"Andres"}],"issued":{"date-parts":[["2018",10,30]]}}},{"id":5592,"uris":["http://zotero.org/users/2552365/items/JWQ94RZA"],"itemData":{"id":5592,"type":"article-journal","abstract":"Several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Pr>
          <w:rStyle w:val="c-bibliographic-informationvalue"/>
          <w:rFonts w:cs="Times New Roman"/>
          <w:lang w:val="en-GB"/>
        </w:rPr>
        <w:fldChar w:fldCharType="separate"/>
      </w:r>
      <w:r w:rsidR="006E36E5" w:rsidRPr="006E36E5">
        <w:rPr>
          <w:rFonts w:cs="Times New Roman"/>
          <w:vertAlign w:val="superscript"/>
        </w:rPr>
        <w:t>7,8</w:t>
      </w:r>
      <w:r>
        <w:rPr>
          <w:rStyle w:val="c-bibliographic-informationvalue"/>
          <w:rFonts w:cs="Times New Roman"/>
          <w:lang w:val="en-GB"/>
        </w:rPr>
        <w:fldChar w:fldCharType="end"/>
      </w:r>
      <w:r>
        <w:rPr>
          <w:rStyle w:val="c-bibliographic-informationvalue"/>
          <w:rFonts w:cs="Times New Roman"/>
          <w:lang w:val="en-GB"/>
        </w:rPr>
        <w:t xml:space="preserve">. </w:t>
      </w:r>
      <w:r>
        <w:rPr>
          <w:lang w:val="en-GB"/>
        </w:rPr>
        <w:t xml:space="preserve">Analyses done by </w:t>
      </w:r>
      <w:r w:rsidRPr="00344E70">
        <w:rPr>
          <w:lang w:val="en-GB"/>
        </w:rPr>
        <w:t xml:space="preserve">Müller </w:t>
      </w:r>
      <w:r w:rsidRPr="00344E70">
        <w:rPr>
          <w:i/>
          <w:iCs/>
          <w:lang w:val="en-GB"/>
        </w:rPr>
        <w:t>et al.</w:t>
      </w:r>
      <w:r w:rsidR="00A502E4" w:rsidRPr="00344E70">
        <w:rPr>
          <w:lang w:val="en-GB"/>
        </w:rPr>
        <w:t xml:space="preserve"> show that </w:t>
      </w:r>
      <w:r w:rsidR="00D334EF">
        <w:rPr>
          <w:lang w:val="en-GB"/>
        </w:rPr>
        <w:t>weather conditions</w:t>
      </w:r>
      <w:r w:rsidR="00A502E4" w:rsidRPr="00344E70">
        <w:rPr>
          <w:lang w:val="en-GB"/>
        </w:rPr>
        <w:t xml:space="preserve"> strongly affect inter-annual variability in insect </w:t>
      </w:r>
      <w:r w:rsidR="00D3609F">
        <w:rPr>
          <w:lang w:val="en-GB"/>
        </w:rPr>
        <w:t>biomass</w:t>
      </w:r>
      <w:r w:rsidR="00A502E4" w:rsidRPr="00344E70">
        <w:rPr>
          <w:lang w:val="en-GB"/>
        </w:rPr>
        <w:t xml:space="preserve">, </w:t>
      </w:r>
      <w:r>
        <w:rPr>
          <w:lang w:val="en-GB"/>
        </w:rPr>
        <w:t>consistently with previous findings</w:t>
      </w:r>
      <w:r w:rsidR="006D35A6" w:rsidRPr="00344E70">
        <w:rPr>
          <w:lang w:val="en-GB"/>
        </w:rPr>
        <w:fldChar w:fldCharType="begin"/>
      </w:r>
      <w:r w:rsidR="006E36E5">
        <w:rPr>
          <w:lang w:val="en-GB"/>
        </w:rPr>
        <w:instrText xml:space="preserve"> ADDIN ZOTERO_ITEM CSL_CITATION {"citationID":"0nKuXsKh","properties":{"formattedCitation":"\\super 9\\uc0\\u8211{}13\\nosupersub{}","plainCitation":"9–13","noteIndex":0},"citationItems":[{"id":5578,"uris":["http://zotero.org/users/2552365/items/4EHH5RZ4"],"itemData":{"id":5578,"type":"article-journal","abstract":"Increases in natural or noncrop habitat surrounding agricultural fields have been shown to be correlated with declines in insect crop pests. However, these patterns are highly variable across studies suggesting other important factors, such as abiotic drivers, which are rarely included in landscape models, may also contribute to variability in insect population abundance. The objective of this study was to explicitly account for the contribution of temperature and precipitation, in addition to landscape composition, on the abundance of a widespread insect crop pest, the soybean aphid (Aphis glycines Matsumura), in Wisconsin soybean fields. We hypothesized that higher soybean aphid abundance would be associated with higher heat accumulation (e.g., growing degree days) and increasing noncrop habitat in the surrounding landscape, due to the presence of the overwintering primary hosts of soybean aphid. To evaluate these hypotheses, we used an ecoinformatics approach that relied on a large dataset collected across Wisconsin over a 9-year period (2003–2011), for an average of 235 sites per year (n = 2,110 fields total). We determined surrounding landscape composition (1.5-km radius) using publicly available satellite-derived land cover imagery and interpolated daily temperature and precipitation information from the National Weather Service COOP weather station network. We constructed linear mixed models for soybean aphid abundance based on abiotic and landscape explanatory variables and applied model averaging for prediction using an information theoretic framework. Over this broad spatial and temporal extent in Wisconsin, we found that variation in growing season precipitation was positively related to soybean aphid abundance, while higher precipitation during the nongrowing season had a negative effect on aphid populations. Additionally, we found that aphid populations were higher in areas with proportionally more forest but were lower in areas where minor crops, such as small grains, were more prevalent. Thus, our findings support our hypothesis that including abiotic drivers increases our understanding of crop pest abundance and distribution. Moreover, by explicitly modeling abiotic factors, we may be able to explore how variable climate in tandem with land cover patterns may affect current and future insect populations, with potentially critical implications for crop yields and agricultural food webs.","container-title":"Ecological Applications","DOI":"10.1002/eap.1418","ISSN":"1939-5582","issue":"8","language":"en","note":"_eprint: https://onlinelibrary.wiley.com/doi/pdf/10.1002/eap.1418","page":"2600-2610","source":"Wiley Online Library","title":"Explicit modeling of abiotic and landscape factors reveals precipitation and forests associated with aphid abundance","volume":"26","author":[{"family":"Stack Whitney","given":"Kaitlin"},{"family":"Meehan","given":"Timothy D."},{"family":"Kucharik","given":"Christopher J."},{"family":"Zhu","given":"Jun"},{"family":"Townsend","given":"Philip A."},{"family":"Hamilton","given":"Krista"},{"family":"Gratton","given":"Claudio"}],"issued":{"date-parts":[["2016"]]}}},{"id":5581,"uris":["http://zotero.org/users/2552365/items/WDQFVWDQ"],"itemData":{"id":5581,"type":"article-journal","abstract":"Prediction of species distributions in an altered climate requires knowledge on how global- and local-scale factors interact to limit their current distributions. Such knowledge can be gained through studies of spatial population dynamics at climatic range margins. Here, using a butterfly (Pyrgus armoricanus) as model species, we first predicted based on species distribution modelling that its climatically suitable habitats currently extend north of its realized range. Projecting the model into scenarios of future climate, we showed that the distribution of climatically suitable habitats may shift northward by an additional 400 km in the future. Second, we used a 13-year monitoring dataset including the majority of all habitat patches at the species northern range margin to assess the synergetic impact of temperature fluctuations and spatial distribution of habitat, microclimatic conditions and habitat quality, on abundance and colonization–extinction dynamics. The fluctuation in abundance between years was almost entirely determined by the variation in temperature during the species larval development. In contrast, colonization and extinction dynamics were better explained by patch area, between-patch connectivity and host plant density. This suggests that the response of the species to future climate change may be limited by future land use and how its host plants respond to climate change. It is, thus, probable that dispersal limitation will prevent P. armoricanus from reaching its potential future distribution. We argue that models of range dynamics should consider the factors influencing metapopulation dynamics, especially at the range edges, and not only broad-scale climate. It includes factors acting at the scale of habitat patches such as habitat quality and microclimate and landscape-scale factors such as the spatial configuration of potentially suitable patches. Knowledge of population dynamics under various environmental conditions, and the incorporation of realistic scenarios of future land use, appears essential to provide predictions useful for actions mitigating the negative effects of climate change.","container-title":"Journal of Animal Ecology","DOI":"10.1111/1365-2656.12740","ISSN":"1365-2656","issue":"6","language":"en","note":"_eprint: https://onlinelibrary.wiley.com/doi/pdf/10.1111/1365-2656.12740","page":"1339-1351","source":"Wiley Online Library","title":"Temperature drives abundance fluctuations, but spatial dynamics is constrained by landscape configuration: Implications for climate-driven range shift in a butterfly","title-short":"Temperature drives abundance fluctuations, but spatial dynamics is constrained by landscape configuration","volume":"86","author":[{"family":"Fourcade","given":"Yoan"},{"family":"Ranius","given":"Thomas"},{"family":"Öckinger","given":"Erik"}],"issued":{"date-parts":[["2017"]]}}},{"id":5587,"uris":["http://zotero.org/users/2552365/items/K9K2XSG5"],"itemData":{"id":5587,"type":"article-journal","abstract":"1 The effect of weather on the size of British butterfly populations was studied using national weather records and the Butterfly Monitoring Scheme (BMS), a national database that has measured butterfly abundance since 1976. 2 Strong associations between weather and population fluctuations and trends were found in 28 of 31 species studied. The main positive associations were with warm summer (especially June) temperature during the current and previous year, low rainfall in the current year and high rainfall in the previous year. Most bivoltine species benefited from warm June weather in the current year, three spring species and two that overwinter as adults benefited from warm weather in the previous summer, and most species with moist or semi-shaded habitats increased following high rainfall and cooler weather in the previous year. 3 Simple models incorporating weather variables and density effects were constructed for each species using the first 15 years’ population data (1976–90). These fitted the observed data for that period well (median R2 = 70%). Models were less good at predicting changes in abundance over the next 7 years (1991–97), although significant predictive success was obtained. 4 Parameter values of models were then adjusted to incorporate the full 22-year data-run. For the eight species whose models had best predicted population changes or fitted the data well (R2 &gt; 85%), models were run from 1767 to 1997, using historical weather records, to ‘predict’ trends in abundance over the past two centuries. For three species it was possible to compare predicted past trends with contemporary accounts of abundance since 1800. In each case, the match between predictions and these qualitative assessments was good. 5 Models were also used to predict future changes in abundance, using three published scenarios for climate change. Most, but not all, species are predicted to increase in the UK under warmer climates, a few species stayed stable, and only one species – the agricultural pest Pieris brassicae (Cabbage White) – is predicted to decline.","container-title":"Journal of Animal Ecology","DOI":"10.1111/j.1365-2656.2001.00480.x","ISSN":"1365-2656","issue":"2","language":"en","note":"_eprint: https://onlinelibrary.wiley.com/doi/pdf/10.1111/j.1365-2656.2001.00480.x","page":"201-217","source":"Wiley Online Library","title":"Butterfly numbers and weather: predicting historical trends in abundance and the future effects of climate change","title-short":"Butterfly numbers and weather","volume":"70","author":[{"family":"Roy","given":"D. B."},{"family":"Rothery","given":"P."},{"family":"Moss","given":"D."},{"family":"Pollard","given":"E."},{"family":"Thomas","given":"J. A."}],"issued":{"date-parts":[["2001"]]}}},{"id":5584,"uris":["http://zotero.org/users/2552365/items/69ERICD7"],"itemData":{"id":5584,"type":"article-journal","abstract":"1 Calyptrate flies include numerous species that are disease vectors and have a high nuisance value, notably Musca domestica. Populations are often associated with livestock farms and domestic waste disposal facilities such as landfill, where the accumulating organic matter provides suitable breeding conditions for a range of species. 2 We examined the relationship between fly numbers and weather conditions using a 4-year data set of weekly fly catches from six sites in southern UK, together with meteorological data. The first 3 years were used to develop predictive models, and these were then used to forecast fly populations in the fourth year. The accuracy of these predictions was assessed by comparison with the actual fly catches for that year. Separate models were developed for M. domestica, Calliphora spp. and all calyptrate flies combined. 3 Predictions based only on humidity, temperature and rainfall were strongly correlated with observed data (r2 values ranged from 0·52 to 0·84), suggesting that fly population changes are largely driven by the weather rather than by biotic factors. We can forecast fly populations so that control measures need only be deployed when weather conditions are suitable for a fly outbreak, reducing the need for prophylactic insecticide use. 4 Climate change was simulated using the most recent predictions of future temperature increases. Our models predicted substantial increases in fly populations up to 244% by 2080 compared with current levels, with the greatest increases occurring in the summer months. 5 Synthesis and applications. Models developed use weather data to predict populations of pestiferous flies such as M. domestica, which may prove valuable in integrated control programmes. These models predict substantial increases in fly populations in the future under likely scenarios of climate change. If this occurs we may expect considerable increases in the incidence of fly-borne disease.","container-title":"Journal of Applied Ecology","DOI":"10.1111/j.1365-2664.2005.01078.x","ISSN":"1365-2664","issue":"5","language":"en","note":"_eprint: https://onlinelibrary.wiley.com/doi/pdf/10.1111/j.1365-2664.2005.01078.x","page":"795-804","source":"Wiley Online Library","title":"Predicting calyptrate fly populations from the weather, and probable consequences of climate change","volume":"42","author":[{"family":"Goulson","given":"Dave"},{"family":"Derwent","given":"Lara C."},{"family":"Hanley","given":"Michael E."},{"family":"Dunn","given":"Derek W."},{"family":"Abolins","given":"Steven R."}],"issued":{"date-parts":[["2005"]]}}},{"id":5590,"uris":["http://zotero.org/users/2552365/items/DZV29UPU"],"itemData":{"id":5590,"type":"article-journal","abstract":"Understanding the complex dynamics of insect herbivores requires consideration of both exogenous and endogenous factors at multiple temporal scales. This problem is difficult due to differences in population responses among closely related taxa. Increased understanding of dynamic relationships between exogenous and endogenous factors will facilitate forecasting and suggest nodes in the life cycle of economically important species susceptible to intervention by managers. This study uses an information-theoretic approach to examine the contributions of weather and density to model population densities and growth rates of nine common grasshopper species from continental U.S. grassland over 25years. In general, grass-feeding species and total grass-feeders as a functional group were most closely associated with weather during the year before hatching. Increased variability in prior growing season precipitation was associated with increased densities of Mermiria bivittata, Opeia obscura, Phoetaliotes nebrascensis, and the grass-feeding guild. Melanoplus sanguinipes densities tended to be smaller following warm fall seasons, while Amphitoruns coloradus declined during the positive phase of the North Atlantic Oscillation or after warmer than average winters. Population growth rate dynamics of all grouped species combinations were best explained by models including variability in precipitation during the prior year growing season. Large-scale Pacific Decadal Oscillation (PDO) patterns were also associated with growth rate dynamics of the mixed-feeding species group. Density showed a negative relationship with population growth rates of five species. This study indicates the importance of parental and diapause environmental conditions and the utility of incorporating long-term, readily obtained decadal weather indices for forecasting grasshopper densities and identifying critical years with regard to grasshopper management—at least to the degree that the past will continue to predict the future as global climates change.","container-title":"Rangeland Ecology &amp; Management","DOI":"10.1016/j.rama.2014.12.011","ISSN":"1550-7424","issue":"1","journalAbbreviation":"Rangeland Ecology &amp; Management","page":"29-39","source":"ScienceDirect","title":"Weather Affects Grasshopper Population Dynamics in Continental Grassland Over Annual and Decadal Periods","volume":"68","author":[{"family":"Jonas","given":"Jayne L."},{"family":"Wolesensky","given":"William"},{"family":"Joern","given":"Anthony"}],"issued":{"date-parts":[["2015",1,1]]}}}],"schema":"https://github.com/citation-style-language/schema/raw/master/csl-citation.json"} </w:instrText>
      </w:r>
      <w:r w:rsidR="006D35A6" w:rsidRPr="00344E70">
        <w:rPr>
          <w:lang w:val="en-GB"/>
        </w:rPr>
        <w:fldChar w:fldCharType="separate"/>
      </w:r>
      <w:r w:rsidR="006E36E5" w:rsidRPr="006E36E5">
        <w:rPr>
          <w:rFonts w:cs="Times New Roman"/>
          <w:vertAlign w:val="superscript"/>
        </w:rPr>
        <w:t>9–13</w:t>
      </w:r>
      <w:r w:rsidR="006D35A6" w:rsidRPr="00344E70">
        <w:rPr>
          <w:lang w:val="en-GB"/>
        </w:rPr>
        <w:fldChar w:fldCharType="end"/>
      </w:r>
      <w:r w:rsidR="00A502E4" w:rsidRPr="00344E70">
        <w:rPr>
          <w:lang w:val="en-GB"/>
        </w:rPr>
        <w:t xml:space="preserve">, </w:t>
      </w:r>
      <w:r>
        <w:rPr>
          <w:lang w:val="en-GB"/>
        </w:rPr>
        <w:t xml:space="preserve">and that weather conditions could </w:t>
      </w:r>
      <w:r w:rsidR="00D3609F">
        <w:rPr>
          <w:lang w:val="en-GB"/>
        </w:rPr>
        <w:t xml:space="preserve">partially </w:t>
      </w:r>
      <w:r>
        <w:rPr>
          <w:lang w:val="en-GB"/>
        </w:rPr>
        <w:t xml:space="preserve">drive </w:t>
      </w:r>
      <w:r w:rsidR="00D3609F">
        <w:rPr>
          <w:lang w:val="en-GB"/>
        </w:rPr>
        <w:t>the observed decline in insect biomass</w:t>
      </w:r>
      <w:r>
        <w:rPr>
          <w:lang w:val="en-GB"/>
        </w:rPr>
        <w:t xml:space="preserve">. However, their analyses are not suited to </w:t>
      </w:r>
      <w:del w:id="79" w:author="CESCO" w:date="2023-12-02T19:10:00Z">
        <w:r w:rsidDel="00DA500E">
          <w:rPr>
            <w:lang w:val="en-GB"/>
          </w:rPr>
          <w:delText xml:space="preserve">affirm </w:delText>
        </w:r>
      </w:del>
      <w:ins w:id="80" w:author="CESCO" w:date="2023-12-02T19:10:00Z">
        <w:r w:rsidR="00DA500E">
          <w:rPr>
            <w:lang w:val="en-GB"/>
          </w:rPr>
          <w:t xml:space="preserve">state </w:t>
        </w:r>
      </w:ins>
      <w:r>
        <w:rPr>
          <w:lang w:val="en-GB"/>
        </w:rPr>
        <w:t xml:space="preserve">that weather conditions were the </w:t>
      </w:r>
      <w:r w:rsidR="00D3609F">
        <w:rPr>
          <w:lang w:val="en-GB"/>
        </w:rPr>
        <w:t>only</w:t>
      </w:r>
      <w:r>
        <w:rPr>
          <w:lang w:val="en-GB"/>
        </w:rPr>
        <w:t xml:space="preserve"> driver of the observed decline</w:t>
      </w:r>
      <w:r w:rsidR="00D3609F">
        <w:rPr>
          <w:lang w:val="en-GB"/>
        </w:rPr>
        <w:t xml:space="preserve">, neither to affirm that habitats conditions played a minor role in that decline. Corrected analyses even show the opposite: most of the temporal decline in insect biomass remains unexplained by the available </w:t>
      </w:r>
      <w:ins w:id="81" w:author="Benoît" w:date="2023-11-29T18:29:00Z">
        <w:r w:rsidR="00BC24C0">
          <w:rPr>
            <w:lang w:val="en-GB"/>
          </w:rPr>
          <w:t xml:space="preserve">data </w:t>
        </w:r>
      </w:ins>
      <w:r w:rsidR="00D3609F">
        <w:rPr>
          <w:lang w:val="en-GB"/>
        </w:rPr>
        <w:t xml:space="preserve">and habitats conditions played a significant role in that decline. </w:t>
      </w:r>
      <w:r w:rsidR="00D3609F" w:rsidRPr="00344E70">
        <w:rPr>
          <w:lang w:val="en-GB"/>
        </w:rPr>
        <w:t>Such kind of illegitimate conclusions</w:t>
      </w:r>
      <w:r w:rsidR="00D3609F">
        <w:rPr>
          <w:lang w:val="en-GB"/>
        </w:rPr>
        <w:t>,</w:t>
      </w:r>
      <w:r w:rsidR="00D3609F" w:rsidRPr="00344E70">
        <w:rPr>
          <w:lang w:val="en-GB"/>
        </w:rPr>
        <w:t xml:space="preserve"> </w:t>
      </w:r>
      <w:r w:rsidR="00D3609F">
        <w:rPr>
          <w:lang w:val="en-GB"/>
        </w:rPr>
        <w:t>minimizing the</w:t>
      </w:r>
      <w:r w:rsidR="00D3609F" w:rsidRPr="00344E70">
        <w:rPr>
          <w:lang w:val="en-GB"/>
        </w:rPr>
        <w:t xml:space="preserve"> contribution of land use change in the long-term trend of insect biomass</w:t>
      </w:r>
      <w:r w:rsidR="00D3609F">
        <w:rPr>
          <w:lang w:val="en-GB"/>
        </w:rPr>
        <w:t>,</w:t>
      </w:r>
      <w:r w:rsidR="00D3609F" w:rsidRPr="00344E70">
        <w:rPr>
          <w:lang w:val="en-GB"/>
        </w:rPr>
        <w:t xml:space="preserve"> can be strongly deleterious for biodiversity conservation.</w:t>
      </w:r>
      <w:commentRangeEnd w:id="75"/>
      <w:r w:rsidR="00081586">
        <w:rPr>
          <w:rStyle w:val="Marquedecommentaire"/>
          <w:lang w:val="fr-CH"/>
        </w:rPr>
        <w:commentReference w:id="75"/>
      </w:r>
    </w:p>
    <w:p w14:paraId="14CA3C6D" w14:textId="4BC2FE25" w:rsidR="00A96A87" w:rsidRDefault="00D3609F" w:rsidP="00A96A87">
      <w:pPr>
        <w:pStyle w:val="Corpsdetexte"/>
        <w:rPr>
          <w:rStyle w:val="c-bibliographic-informationvalue"/>
          <w:rFonts w:cs="Times New Roman"/>
          <w:lang w:val="en-GB"/>
        </w:rPr>
      </w:pPr>
      <w:del w:id="82" w:author="Benoît" w:date="2023-11-29T18:29:00Z">
        <w:r w:rsidDel="00BC24C0">
          <w:rPr>
            <w:rStyle w:val="c-bibliographic-informationvalue"/>
            <w:rFonts w:cs="Times New Roman"/>
            <w:lang w:val="en-GB"/>
          </w:rPr>
          <w:delText xml:space="preserve">By </w:delText>
        </w:r>
      </w:del>
      <w:ins w:id="83" w:author="Benoît" w:date="2023-11-29T18:29:00Z">
        <w:r w:rsidR="00BC24C0">
          <w:rPr>
            <w:rStyle w:val="c-bibliographic-informationvalue"/>
            <w:rFonts w:cs="Times New Roman"/>
            <w:lang w:val="en-GB"/>
          </w:rPr>
          <w:t xml:space="preserve">With </w:t>
        </w:r>
      </w:ins>
      <w:r>
        <w:rPr>
          <w:rStyle w:val="c-bibliographic-informationvalue"/>
          <w:rFonts w:cs="Times New Roman"/>
          <w:lang w:val="en-GB"/>
        </w:rPr>
        <w:t xml:space="preserve">this comment, I would like </w:t>
      </w:r>
      <w:r w:rsidR="00D54FDB">
        <w:rPr>
          <w:rStyle w:val="c-bibliographic-informationvalue"/>
          <w:rFonts w:cs="Times New Roman"/>
          <w:lang w:val="en-GB"/>
        </w:rPr>
        <w:t>to remind</w:t>
      </w:r>
      <w:r>
        <w:rPr>
          <w:rStyle w:val="c-bibliographic-informationvalue"/>
          <w:rFonts w:cs="Times New Roman"/>
          <w:lang w:val="en-GB"/>
        </w:rPr>
        <w:t xml:space="preserve"> our modest ability to model complex ecological changes.</w:t>
      </w:r>
      <w:r w:rsidR="00D54FDB">
        <w:rPr>
          <w:rStyle w:val="c-bibliographic-informationvalue"/>
          <w:rFonts w:cs="Times New Roman"/>
          <w:lang w:val="en-GB"/>
        </w:rPr>
        <w:t xml:space="preserve"> Müller </w:t>
      </w:r>
      <w:r w:rsidR="00D54FDB" w:rsidRPr="00D54FDB">
        <w:rPr>
          <w:rStyle w:val="c-bibliographic-informationvalue"/>
          <w:rFonts w:cs="Times New Roman"/>
          <w:i/>
          <w:iCs/>
          <w:lang w:val="en-GB"/>
        </w:rPr>
        <w:t>et al.</w:t>
      </w:r>
      <w:r w:rsidR="00D54FDB">
        <w:rPr>
          <w:rStyle w:val="c-bibliographic-informationvalue"/>
          <w:rFonts w:cs="Times New Roman"/>
          <w:lang w:val="en-GB"/>
        </w:rPr>
        <w:t xml:space="preserve"> push forward in the right direction in trying to understand the drivers of the temporal decline in insect biomass</w:t>
      </w:r>
      <w:ins w:id="84" w:author="Benoît" w:date="2023-11-29T18:30:00Z">
        <w:r w:rsidR="00BC24C0">
          <w:rPr>
            <w:rStyle w:val="c-bibliographic-informationvalue"/>
            <w:rFonts w:cs="Times New Roman"/>
            <w:lang w:val="en-GB"/>
          </w:rPr>
          <w:t>,</w:t>
        </w:r>
      </w:ins>
      <w:r w:rsidR="00D54FDB">
        <w:rPr>
          <w:rStyle w:val="c-bibliographic-informationvalue"/>
          <w:rFonts w:cs="Times New Roman"/>
          <w:lang w:val="en-GB"/>
        </w:rPr>
        <w:t xml:space="preserve"> using correlates </w:t>
      </w:r>
      <w:del w:id="85" w:author="Benoît" w:date="2023-11-29T18:30:00Z">
        <w:r w:rsidR="00D54FDB" w:rsidDel="00BC24C0">
          <w:rPr>
            <w:rStyle w:val="c-bibliographic-informationvalue"/>
            <w:rFonts w:cs="Times New Roman"/>
            <w:lang w:val="en-GB"/>
          </w:rPr>
          <w:delText xml:space="preserve">with </w:delText>
        </w:r>
      </w:del>
      <w:r w:rsidR="00D54FDB">
        <w:rPr>
          <w:rStyle w:val="c-bibliographic-informationvalue"/>
          <w:rFonts w:cs="Times New Roman"/>
          <w:lang w:val="en-GB"/>
        </w:rPr>
        <w:t xml:space="preserve">for which causal mechanisms </w:t>
      </w:r>
      <w:r w:rsidR="00400834">
        <w:rPr>
          <w:rStyle w:val="c-bibliographic-informationvalue"/>
          <w:rFonts w:cs="Times New Roman"/>
          <w:lang w:val="en-GB"/>
        </w:rPr>
        <w:t>on the response variable are theorized. However, not accounting for the missing predictors, through a time effect, is likely to produce highly biased results.</w:t>
      </w:r>
      <w:r w:rsidR="00D54FDB">
        <w:rPr>
          <w:rStyle w:val="c-bibliographic-informationvalue"/>
          <w:rFonts w:cs="Times New Roman"/>
          <w:lang w:val="en-GB"/>
        </w:rPr>
        <w:t xml:space="preserve"> </w:t>
      </w:r>
      <w:r w:rsidR="00A96A87">
        <w:rPr>
          <w:rStyle w:val="c-bibliographic-informationvalue"/>
          <w:rFonts w:cs="Times New Roman"/>
          <w:lang w:val="en-GB"/>
        </w:rPr>
        <w:t>Assessing the</w:t>
      </w:r>
      <w:r w:rsidR="00400834">
        <w:rPr>
          <w:rStyle w:val="c-bibliographic-informationvalue"/>
          <w:rFonts w:cs="Times New Roman"/>
          <w:lang w:val="en-GB"/>
        </w:rPr>
        <w:t xml:space="preserve"> relative</w:t>
      </w:r>
      <w:r w:rsidR="00A96A87">
        <w:rPr>
          <w:rStyle w:val="c-bibliographic-informationvalue"/>
          <w:rFonts w:cs="Times New Roman"/>
          <w:lang w:val="en-GB"/>
        </w:rPr>
        <w:t xml:space="preserve"> importance of drivers requires models that simultaneously include all drivers in a similar way. Since most of the global change drivers exhibit high correlation with time, this remains a challenging task. Moreover, the effects of global change drivers likely </w:t>
      </w:r>
      <w:r w:rsidR="00EC3169">
        <w:rPr>
          <w:rStyle w:val="c-bibliographic-informationvalue"/>
          <w:rFonts w:cs="Times New Roman"/>
          <w:lang w:val="en-GB"/>
        </w:rPr>
        <w:t>depend on each other</w:t>
      </w:r>
      <w:r w:rsidR="00A96A87">
        <w:rPr>
          <w:rStyle w:val="c-bibliographic-informationvalue"/>
          <w:rFonts w:cs="Times New Roman"/>
          <w:lang w:val="en-GB"/>
        </w:rPr>
        <w:t>, e.g. the effect of climate change on insect abundance is mediated by land use</w:t>
      </w:r>
      <w:r w:rsidR="00A96A87">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{"citationID":"P69MPAOb","properties":{"formattedCitation":"\\super 8\\nosupersub{}","plainCitation":"8","noteIndex":0},"citationItems":[{"id":5592,"uris":["http://zotero.org/users/2552365/items/JWQ94RZA"],"itemData":{"id":5592,"type":"article-journal","abstract":"Several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sidR="00A96A87">
        <w:rPr>
          <w:rStyle w:val="c-bibliographic-informationvalue"/>
          <w:rFonts w:cs="Times New Roman"/>
          <w:lang w:val="en-GB"/>
        </w:rPr>
        <w:fldChar w:fldCharType="separate"/>
      </w:r>
      <w:r w:rsidR="006E36E5" w:rsidRPr="006E36E5">
        <w:rPr>
          <w:rFonts w:cs="Times New Roman"/>
          <w:vertAlign w:val="superscript"/>
        </w:rPr>
        <w:t>8</w:t>
      </w:r>
      <w:r w:rsidR="00A96A87">
        <w:rPr>
          <w:rStyle w:val="c-bibliographic-informationvalue"/>
          <w:rFonts w:cs="Times New Roman"/>
          <w:lang w:val="en-GB"/>
        </w:rPr>
        <w:fldChar w:fldCharType="end"/>
      </w:r>
      <w:r w:rsidR="00A96A87">
        <w:rPr>
          <w:rStyle w:val="c-bibliographic-informationvalue"/>
          <w:rFonts w:cs="Times New Roman"/>
          <w:lang w:val="en-GB"/>
        </w:rPr>
        <w:t xml:space="preserve">. </w:t>
      </w:r>
      <w:r w:rsidR="00BD3E5D">
        <w:rPr>
          <w:rStyle w:val="c-bibliographic-informationvalue"/>
          <w:rFonts w:cs="Times New Roman"/>
          <w:lang w:val="en-GB"/>
        </w:rPr>
        <w:t>I</w:t>
      </w:r>
      <w:r w:rsidR="00A96A87">
        <w:rPr>
          <w:rStyle w:val="c-bibliographic-informationvalue"/>
          <w:rFonts w:cs="Times New Roman"/>
          <w:lang w:val="en-GB"/>
        </w:rPr>
        <w:t xml:space="preserve"> thus stress the need to be conservative in the interpretation of results, to prevent overinterpretation of analyses that often come with many limitations, especially when analysing </w:t>
      </w:r>
      <w:r w:rsidR="00A96A87">
        <w:rPr>
          <w:rStyle w:val="c-bibliographic-informationvalue"/>
          <w:rFonts w:cs="Times New Roman"/>
          <w:lang w:val="en-GB"/>
        </w:rPr>
        <w:lastRenderedPageBreak/>
        <w:t>large scale ecological patterns. Drawing conclusions that are not properly supported by statistical findings is likely to disrupt both the scientific debate and public outreach, with possible negative consequences for the trust in scientific results on important topics for societies.</w:t>
      </w:r>
    </w:p>
    <w:p w14:paraId="32694906" w14:textId="37528BFB" w:rsidR="00344E70" w:rsidRPr="00344E70" w:rsidRDefault="00344E70" w:rsidP="00344E70">
      <w:pPr>
        <w:pStyle w:val="Titre1"/>
        <w:rPr>
          <w:lang w:val="en-GB"/>
        </w:rPr>
      </w:pPr>
      <w:r w:rsidRPr="00344E70">
        <w:rPr>
          <w:lang w:val="en-GB"/>
        </w:rPr>
        <w:t>Acknowledgement</w:t>
      </w:r>
    </w:p>
    <w:p w14:paraId="22304BD1" w14:textId="45BD43A5" w:rsidR="00344E70" w:rsidRPr="000E51A4" w:rsidRDefault="00EF036A" w:rsidP="00344E70">
      <w:pPr>
        <w:pStyle w:val="Corpsdetexte"/>
      </w:pPr>
      <w:r>
        <w:rPr>
          <w:lang w:val="en-GB"/>
        </w:rPr>
        <w:t>I</w:t>
      </w:r>
      <w:r w:rsidR="00344E70" w:rsidRPr="00344E70">
        <w:rPr>
          <w:lang w:val="en-GB"/>
        </w:rPr>
        <w:t xml:space="preserve"> thank the author</w:t>
      </w:r>
      <w:r w:rsidR="00CD775B">
        <w:rPr>
          <w:lang w:val="en-GB"/>
        </w:rPr>
        <w:t>s</w:t>
      </w:r>
      <w:r w:rsidR="00344E70" w:rsidRPr="00344E70">
        <w:rPr>
          <w:lang w:val="en-GB"/>
        </w:rPr>
        <w:t xml:space="preserve"> of the original study, Müller </w:t>
      </w:r>
      <w:r w:rsidR="00344E70" w:rsidRPr="00CD775B">
        <w:rPr>
          <w:i/>
          <w:iCs/>
          <w:lang w:val="en-GB"/>
        </w:rPr>
        <w:t>et al.</w:t>
      </w:r>
      <w:r w:rsidR="00344E70" w:rsidRPr="00344E70">
        <w:rPr>
          <w:lang w:val="en-GB"/>
        </w:rPr>
        <w:t xml:space="preserve">, for providing R codes and data allowing a good reproducibility of their analyses, </w:t>
      </w:r>
      <w:r w:rsidR="00F851C1">
        <w:rPr>
          <w:lang w:val="en-GB"/>
        </w:rPr>
        <w:t>and for their comprehensive answer</w:t>
      </w:r>
      <w:r w:rsidR="00344E70" w:rsidRPr="00344E70">
        <w:rPr>
          <w:lang w:val="en-GB"/>
        </w:rPr>
        <w:t>.</w:t>
      </w:r>
      <w:r>
        <w:rPr>
          <w:lang w:val="en-GB"/>
        </w:rPr>
        <w:t xml:space="preserve"> I also thank Emmanuelle </w:t>
      </w:r>
      <w:proofErr w:type="spellStart"/>
      <w:r>
        <w:rPr>
          <w:lang w:val="en-GB"/>
        </w:rPr>
        <w:t>Porcher</w:t>
      </w:r>
      <w:proofErr w:type="spellEnd"/>
      <w:r w:rsidR="00446DCD">
        <w:rPr>
          <w:lang w:val="en-GB"/>
        </w:rPr>
        <w:t>,</w:t>
      </w:r>
      <w:r w:rsidR="0033475E">
        <w:rPr>
          <w:lang w:val="en-GB"/>
        </w:rPr>
        <w:t xml:space="preserve"> Colin Fontaine</w:t>
      </w:r>
      <w:r w:rsidR="00446DCD">
        <w:rPr>
          <w:lang w:val="en-GB"/>
        </w:rPr>
        <w:t xml:space="preserve">, Benoit </w:t>
      </w:r>
      <w:proofErr w:type="gramStart"/>
      <w:r w:rsidR="00446DCD">
        <w:rPr>
          <w:lang w:val="en-GB"/>
        </w:rPr>
        <w:t>Fontaine</w:t>
      </w:r>
      <w:proofErr w:type="gramEnd"/>
      <w:r w:rsidR="00446DCD">
        <w:rPr>
          <w:lang w:val="en-GB"/>
        </w:rPr>
        <w:t xml:space="preserve"> and Mathilde Vimont</w:t>
      </w:r>
      <w:r>
        <w:rPr>
          <w:lang w:val="en-GB"/>
        </w:rPr>
        <w:t xml:space="preserve"> for </w:t>
      </w:r>
      <w:r w:rsidR="0033475E">
        <w:rPr>
          <w:lang w:val="en-GB"/>
        </w:rPr>
        <w:t xml:space="preserve">their </w:t>
      </w:r>
      <w:r w:rsidR="00EF5707">
        <w:rPr>
          <w:lang w:val="en-GB"/>
        </w:rPr>
        <w:t>helpful</w:t>
      </w:r>
      <w:r w:rsidR="007F6FFB">
        <w:rPr>
          <w:lang w:val="en-GB"/>
        </w:rPr>
        <w:t xml:space="preserve"> comments</w:t>
      </w:r>
      <w:r>
        <w:rPr>
          <w:lang w:val="en-GB"/>
        </w:rPr>
        <w:t xml:space="preserve"> on this manuscript.</w:t>
      </w:r>
      <w:r w:rsidR="000E51A4" w:rsidRPr="000E51A4">
        <w:t xml:space="preserve"> </w:t>
      </w:r>
      <w:r w:rsidR="000E51A4">
        <w:t xml:space="preserve">I am </w:t>
      </w:r>
      <w:r w:rsidR="000E51A4" w:rsidRPr="00E021E9">
        <w:t>funded by the European Research Council (ERC) under the European Union’s Horizon 2020 research and innovation program (grant agreement N° 787638</w:t>
      </w:r>
      <w:r w:rsidR="000E51A4">
        <w:t>, led by C. H. Graham</w:t>
      </w:r>
      <w:r w:rsidR="000E51A4" w:rsidRPr="00E021E9">
        <w:t>)</w:t>
      </w:r>
      <w:r w:rsidR="000E51A4">
        <w:t>.</w:t>
      </w:r>
    </w:p>
    <w:p w14:paraId="63FFC9F2" w14:textId="6FD3FBA1" w:rsidR="006742B9" w:rsidRPr="00E10A42" w:rsidRDefault="006742B9" w:rsidP="006742B9">
      <w:pPr>
        <w:pStyle w:val="Titre1"/>
        <w:rPr>
          <w:lang w:val="en-GB"/>
        </w:rPr>
      </w:pPr>
      <w:r w:rsidRPr="00E10A42">
        <w:rPr>
          <w:lang w:val="en-GB"/>
        </w:rPr>
        <w:t>References</w:t>
      </w:r>
    </w:p>
    <w:p w14:paraId="3368D457" w14:textId="77777777" w:rsidR="006E36E5" w:rsidRPr="006E36E5" w:rsidRDefault="006742B9" w:rsidP="006E36E5">
      <w:pPr>
        <w:pStyle w:val="Bibliographie"/>
        <w:rPr>
          <w:rFonts w:cs="Times New Roman"/>
          <w:lang w:val="en-GB"/>
        </w:rPr>
      </w:pPr>
      <w:r w:rsidRPr="00344E70">
        <w:rPr>
          <w:lang w:val="en-GB"/>
        </w:rPr>
        <w:fldChar w:fldCharType="begin"/>
      </w:r>
      <w:r w:rsidR="006E36E5" w:rsidRPr="00715C39">
        <w:rPr>
          <w:lang w:val="en-GB"/>
        </w:rPr>
        <w:instrText xml:space="preserve"> ADDIN ZOTERO_BIBL {"uncited":[],"omitted":[],"custom":[]} CSL_BIBLIOGRAPHY </w:instrText>
      </w:r>
      <w:r w:rsidRPr="00344E70">
        <w:rPr>
          <w:lang w:val="en-GB"/>
        </w:rPr>
        <w:fldChar w:fldCharType="separate"/>
      </w:r>
      <w:r w:rsidR="006E36E5" w:rsidRPr="00715C39">
        <w:rPr>
          <w:rFonts w:cs="Times New Roman"/>
          <w:lang w:val="en-GB"/>
        </w:rPr>
        <w:t>1.</w:t>
      </w:r>
      <w:r w:rsidR="006E36E5" w:rsidRPr="00715C39">
        <w:rPr>
          <w:rFonts w:cs="Times New Roman"/>
          <w:lang w:val="en-GB"/>
        </w:rPr>
        <w:tab/>
        <w:t xml:space="preserve">Müller, J. </w:t>
      </w:r>
      <w:r w:rsidR="006E36E5" w:rsidRPr="00715C39">
        <w:rPr>
          <w:rFonts w:cs="Times New Roman"/>
          <w:i/>
          <w:iCs/>
          <w:lang w:val="en-GB"/>
        </w:rPr>
        <w:t>et al.</w:t>
      </w:r>
      <w:r w:rsidR="006E36E5" w:rsidRPr="00715C39">
        <w:rPr>
          <w:rFonts w:cs="Times New Roman"/>
          <w:lang w:val="en-GB"/>
        </w:rPr>
        <w:t xml:space="preserve"> </w:t>
      </w:r>
      <w:r w:rsidR="006E36E5" w:rsidRPr="006E36E5">
        <w:rPr>
          <w:rFonts w:cs="Times New Roman"/>
          <w:lang w:val="en-GB"/>
        </w:rPr>
        <w:t xml:space="preserve">Weather explains the decline and rise of insect biomass over 34 years. </w:t>
      </w:r>
      <w:r w:rsidR="006E36E5" w:rsidRPr="006E36E5">
        <w:rPr>
          <w:rFonts w:cs="Times New Roman"/>
          <w:i/>
          <w:iCs/>
          <w:lang w:val="en-GB"/>
        </w:rPr>
        <w:t>Nature</w:t>
      </w:r>
      <w:r w:rsidR="006E36E5" w:rsidRPr="006E36E5">
        <w:rPr>
          <w:rFonts w:cs="Times New Roman"/>
          <w:lang w:val="en-GB"/>
        </w:rPr>
        <w:t xml:space="preserve"> 1–6 (2023) doi:10.1038/s41586-023-06402-z.</w:t>
      </w:r>
    </w:p>
    <w:p w14:paraId="57A6E9EA" w14:textId="77777777" w:rsidR="006E36E5" w:rsidRPr="006E36E5" w:rsidRDefault="006E36E5" w:rsidP="006E36E5">
      <w:pPr>
        <w:pStyle w:val="Bibliographie"/>
        <w:rPr>
          <w:rFonts w:cs="Times New Roman"/>
          <w:lang w:val="en-GB"/>
        </w:rPr>
      </w:pPr>
      <w:r w:rsidRPr="006E36E5">
        <w:rPr>
          <w:rFonts w:cs="Times New Roman"/>
          <w:lang w:val="en-GB"/>
        </w:rPr>
        <w:t>2.</w:t>
      </w:r>
      <w:r w:rsidRPr="006E36E5">
        <w:rPr>
          <w:rFonts w:cs="Times New Roman"/>
          <w:lang w:val="en-GB"/>
        </w:rPr>
        <w:tab/>
        <w:t xml:space="preserve">Hallmann, C. A. </w:t>
      </w:r>
      <w:r w:rsidRPr="006E36E5">
        <w:rPr>
          <w:rFonts w:cs="Times New Roman"/>
          <w:i/>
          <w:iCs/>
          <w:lang w:val="en-GB"/>
        </w:rPr>
        <w:t>et al.</w:t>
      </w:r>
      <w:r w:rsidRPr="006E36E5">
        <w:rPr>
          <w:rFonts w:cs="Times New Roman"/>
          <w:lang w:val="en-GB"/>
        </w:rPr>
        <w:t xml:space="preserve"> More than 75 percent decline over 27 years in total flying insect biomass in protected areas. </w:t>
      </w:r>
      <w:r w:rsidRPr="006E36E5">
        <w:rPr>
          <w:rFonts w:cs="Times New Roman"/>
          <w:i/>
          <w:iCs/>
          <w:lang w:val="en-GB"/>
        </w:rPr>
        <w:t>PLOS ONE</w:t>
      </w:r>
      <w:r w:rsidRPr="006E36E5">
        <w:rPr>
          <w:rFonts w:cs="Times New Roman"/>
          <w:lang w:val="en-GB"/>
        </w:rPr>
        <w:t xml:space="preserve"> </w:t>
      </w:r>
      <w:r w:rsidRPr="006E36E5">
        <w:rPr>
          <w:rFonts w:cs="Times New Roman"/>
          <w:b/>
          <w:bCs/>
          <w:lang w:val="en-GB"/>
        </w:rPr>
        <w:t>12</w:t>
      </w:r>
      <w:r w:rsidRPr="006E36E5">
        <w:rPr>
          <w:rFonts w:cs="Times New Roman"/>
          <w:lang w:val="en-GB"/>
        </w:rPr>
        <w:t>, e0185809 (2017).</w:t>
      </w:r>
    </w:p>
    <w:p w14:paraId="3968ADD2" w14:textId="77777777" w:rsidR="006E36E5" w:rsidRPr="006E36E5" w:rsidRDefault="006E36E5" w:rsidP="006E36E5">
      <w:pPr>
        <w:pStyle w:val="Bibliographie"/>
        <w:rPr>
          <w:rFonts w:cs="Times New Roman"/>
          <w:lang w:val="en-GB"/>
        </w:rPr>
      </w:pPr>
      <w:r w:rsidRPr="006E36E5">
        <w:rPr>
          <w:rFonts w:cs="Times New Roman"/>
          <w:lang w:val="en-GB"/>
        </w:rPr>
        <w:t>3.</w:t>
      </w:r>
      <w:r w:rsidRPr="006E36E5">
        <w:rPr>
          <w:rFonts w:cs="Times New Roman"/>
          <w:lang w:val="en-GB"/>
        </w:rPr>
        <w:tab/>
        <w:t xml:space="preserve">Barmentlo, S. H. </w:t>
      </w:r>
      <w:r w:rsidRPr="006E36E5">
        <w:rPr>
          <w:rFonts w:cs="Times New Roman"/>
          <w:i/>
          <w:iCs/>
          <w:lang w:val="en-GB"/>
        </w:rPr>
        <w:t>et al.</w:t>
      </w:r>
      <w:r w:rsidRPr="006E36E5">
        <w:rPr>
          <w:rFonts w:cs="Times New Roman"/>
          <w:lang w:val="en-GB"/>
        </w:rPr>
        <w:t xml:space="preserve"> Experimental evidence for neonicotinoid driven decline in aquatic emerging insects. </w:t>
      </w:r>
      <w:r w:rsidRPr="006E36E5">
        <w:rPr>
          <w:rFonts w:cs="Times New Roman"/>
          <w:i/>
          <w:iCs/>
          <w:lang w:val="en-GB"/>
        </w:rPr>
        <w:t>Proceedings of the National Academy of Sciences</w:t>
      </w:r>
      <w:r w:rsidRPr="006E36E5">
        <w:rPr>
          <w:rFonts w:cs="Times New Roman"/>
          <w:lang w:val="en-GB"/>
        </w:rPr>
        <w:t xml:space="preserve"> </w:t>
      </w:r>
      <w:r w:rsidRPr="006E36E5">
        <w:rPr>
          <w:rFonts w:cs="Times New Roman"/>
          <w:b/>
          <w:bCs/>
          <w:lang w:val="en-GB"/>
        </w:rPr>
        <w:t>118</w:t>
      </w:r>
      <w:r w:rsidRPr="006E36E5">
        <w:rPr>
          <w:rFonts w:cs="Times New Roman"/>
          <w:lang w:val="en-GB"/>
        </w:rPr>
        <w:t>, e2105692118 (2021).</w:t>
      </w:r>
    </w:p>
    <w:p w14:paraId="7FE115C5" w14:textId="77777777" w:rsidR="006E36E5" w:rsidRPr="006E36E5" w:rsidRDefault="006E36E5" w:rsidP="006E36E5">
      <w:pPr>
        <w:pStyle w:val="Bibliographie"/>
        <w:rPr>
          <w:rFonts w:cs="Times New Roman"/>
          <w:lang w:val="en-GB"/>
        </w:rPr>
      </w:pPr>
      <w:r w:rsidRPr="006E36E5">
        <w:rPr>
          <w:rFonts w:cs="Times New Roman"/>
          <w:lang w:val="en-GB"/>
        </w:rPr>
        <w:t>4.</w:t>
      </w:r>
      <w:r w:rsidRPr="006E36E5">
        <w:rPr>
          <w:rFonts w:cs="Times New Roman"/>
          <w:lang w:val="en-GB"/>
        </w:rPr>
        <w:tab/>
        <w:t xml:space="preserve">Raven, P. H. &amp; Wagner, D. L. Agricultural intensification and climate change are rapidly decreasing insect biodiversity. </w:t>
      </w:r>
      <w:r w:rsidRPr="006E36E5">
        <w:rPr>
          <w:rFonts w:cs="Times New Roman"/>
          <w:i/>
          <w:iCs/>
          <w:lang w:val="en-GB"/>
        </w:rPr>
        <w:t>Proceedings of the National Academy of Sciences</w:t>
      </w:r>
      <w:r w:rsidRPr="006E36E5">
        <w:rPr>
          <w:rFonts w:cs="Times New Roman"/>
          <w:lang w:val="en-GB"/>
        </w:rPr>
        <w:t xml:space="preserve"> </w:t>
      </w:r>
      <w:r w:rsidRPr="006E36E5">
        <w:rPr>
          <w:rFonts w:cs="Times New Roman"/>
          <w:b/>
          <w:bCs/>
          <w:lang w:val="en-GB"/>
        </w:rPr>
        <w:t>118</w:t>
      </w:r>
      <w:r w:rsidRPr="006E36E5">
        <w:rPr>
          <w:rFonts w:cs="Times New Roman"/>
          <w:lang w:val="en-GB"/>
        </w:rPr>
        <w:t>, e2002548117 (2021).</w:t>
      </w:r>
    </w:p>
    <w:p w14:paraId="790D2784" w14:textId="77777777" w:rsidR="006E36E5" w:rsidRPr="006E36E5" w:rsidRDefault="006E36E5" w:rsidP="006E36E5">
      <w:pPr>
        <w:pStyle w:val="Bibliographie"/>
        <w:rPr>
          <w:rFonts w:cs="Times New Roman"/>
          <w:lang w:val="en-GB"/>
        </w:rPr>
      </w:pPr>
      <w:r w:rsidRPr="006E36E5">
        <w:rPr>
          <w:rFonts w:cs="Times New Roman"/>
          <w:lang w:val="en-GB"/>
        </w:rPr>
        <w:t>5.</w:t>
      </w:r>
      <w:r w:rsidRPr="006E36E5">
        <w:rPr>
          <w:rFonts w:cs="Times New Roman"/>
          <w:lang w:val="en-GB"/>
        </w:rPr>
        <w:tab/>
        <w:t xml:space="preserve">Duchenne, F. </w:t>
      </w:r>
      <w:r w:rsidRPr="006E36E5">
        <w:rPr>
          <w:rFonts w:cs="Times New Roman"/>
          <w:i/>
          <w:iCs/>
          <w:lang w:val="en-GB"/>
        </w:rPr>
        <w:t>et al.</w:t>
      </w:r>
      <w:r w:rsidRPr="006E36E5">
        <w:rPr>
          <w:rFonts w:cs="Times New Roman"/>
          <w:lang w:val="en-GB"/>
        </w:rPr>
        <w:t xml:space="preserve"> Long-term effects of global change on occupancy and flight period of wild bees in Belgium. </w:t>
      </w:r>
      <w:r w:rsidRPr="006E36E5">
        <w:rPr>
          <w:rFonts w:cs="Times New Roman"/>
          <w:i/>
          <w:iCs/>
          <w:lang w:val="en-GB"/>
        </w:rPr>
        <w:t>Global Change Biology</w:t>
      </w:r>
      <w:r w:rsidRPr="006E36E5">
        <w:rPr>
          <w:rFonts w:cs="Times New Roman"/>
          <w:lang w:val="en-GB"/>
        </w:rPr>
        <w:t xml:space="preserve"> </w:t>
      </w:r>
      <w:r w:rsidRPr="006E36E5">
        <w:rPr>
          <w:rFonts w:cs="Times New Roman"/>
          <w:b/>
          <w:bCs/>
          <w:lang w:val="en-GB"/>
        </w:rPr>
        <w:t>26</w:t>
      </w:r>
      <w:r w:rsidRPr="006E36E5">
        <w:rPr>
          <w:rFonts w:cs="Times New Roman"/>
          <w:lang w:val="en-GB"/>
        </w:rPr>
        <w:t>, 6753–6766 (2020).</w:t>
      </w:r>
    </w:p>
    <w:p w14:paraId="08B1E406" w14:textId="77777777" w:rsidR="006E36E5" w:rsidRPr="006E36E5" w:rsidRDefault="006E36E5" w:rsidP="006E36E5">
      <w:pPr>
        <w:pStyle w:val="Bibliographie"/>
        <w:rPr>
          <w:rFonts w:cs="Times New Roman"/>
          <w:lang w:val="en-GB"/>
        </w:rPr>
      </w:pPr>
      <w:r w:rsidRPr="006E36E5">
        <w:rPr>
          <w:rFonts w:cs="Times New Roman"/>
          <w:lang w:val="en-GB"/>
        </w:rPr>
        <w:t>6.</w:t>
      </w:r>
      <w:r w:rsidRPr="006E36E5">
        <w:rPr>
          <w:rFonts w:cs="Times New Roman"/>
          <w:lang w:val="en-GB"/>
        </w:rPr>
        <w:tab/>
        <w:t xml:space="preserve">Rigal, S. </w:t>
      </w:r>
      <w:r w:rsidRPr="006E36E5">
        <w:rPr>
          <w:rFonts w:cs="Times New Roman"/>
          <w:i/>
          <w:iCs/>
          <w:lang w:val="en-GB"/>
        </w:rPr>
        <w:t>et al.</w:t>
      </w:r>
      <w:r w:rsidRPr="006E36E5">
        <w:rPr>
          <w:rFonts w:cs="Times New Roman"/>
          <w:lang w:val="en-GB"/>
        </w:rPr>
        <w:t xml:space="preserve"> Farmland practices are driving bird population decline across Europe. </w:t>
      </w:r>
      <w:r w:rsidRPr="006E36E5">
        <w:rPr>
          <w:rFonts w:cs="Times New Roman"/>
          <w:i/>
          <w:iCs/>
          <w:lang w:val="en-GB"/>
        </w:rPr>
        <w:t>Proceedings of the National Academy of Sciences</w:t>
      </w:r>
      <w:r w:rsidRPr="006E36E5">
        <w:rPr>
          <w:rFonts w:cs="Times New Roman"/>
          <w:lang w:val="en-GB"/>
        </w:rPr>
        <w:t xml:space="preserve"> </w:t>
      </w:r>
      <w:r w:rsidRPr="006E36E5">
        <w:rPr>
          <w:rFonts w:cs="Times New Roman"/>
          <w:b/>
          <w:bCs/>
          <w:lang w:val="en-GB"/>
        </w:rPr>
        <w:t>120</w:t>
      </w:r>
      <w:r w:rsidRPr="006E36E5">
        <w:rPr>
          <w:rFonts w:cs="Times New Roman"/>
          <w:lang w:val="en-GB"/>
        </w:rPr>
        <w:t>, e2216573120 (2023).</w:t>
      </w:r>
    </w:p>
    <w:p w14:paraId="2B857167" w14:textId="77777777" w:rsidR="006E36E5" w:rsidRPr="006E36E5" w:rsidRDefault="006E36E5" w:rsidP="006E36E5">
      <w:pPr>
        <w:pStyle w:val="Bibliographie"/>
        <w:rPr>
          <w:rFonts w:cs="Times New Roman"/>
          <w:lang w:val="en-GB"/>
        </w:rPr>
      </w:pPr>
      <w:r w:rsidRPr="006E36E5">
        <w:rPr>
          <w:rFonts w:cs="Times New Roman"/>
          <w:lang w:val="en-GB"/>
        </w:rPr>
        <w:t>7.</w:t>
      </w:r>
      <w:r w:rsidRPr="006E36E5">
        <w:rPr>
          <w:rFonts w:cs="Times New Roman"/>
          <w:lang w:val="en-GB"/>
        </w:rPr>
        <w:tab/>
        <w:t xml:space="preserve">Lister, B. C. &amp; Garcia, A. Climate-driven declines in arthropod abundance restructure a rainforest food web. </w:t>
      </w:r>
      <w:r w:rsidRPr="006E36E5">
        <w:rPr>
          <w:rFonts w:cs="Times New Roman"/>
          <w:i/>
          <w:iCs/>
          <w:lang w:val="en-GB"/>
        </w:rPr>
        <w:t>Proceedings of the National Academy of Sciences</w:t>
      </w:r>
      <w:r w:rsidRPr="006E36E5">
        <w:rPr>
          <w:rFonts w:cs="Times New Roman"/>
          <w:lang w:val="en-GB"/>
        </w:rPr>
        <w:t xml:space="preserve"> </w:t>
      </w:r>
      <w:r w:rsidRPr="006E36E5">
        <w:rPr>
          <w:rFonts w:cs="Times New Roman"/>
          <w:b/>
          <w:bCs/>
          <w:lang w:val="en-GB"/>
        </w:rPr>
        <w:t>115</w:t>
      </w:r>
      <w:r w:rsidRPr="006E36E5">
        <w:rPr>
          <w:rFonts w:cs="Times New Roman"/>
          <w:lang w:val="en-GB"/>
        </w:rPr>
        <w:t>, E10397–E10406 (2018).</w:t>
      </w:r>
    </w:p>
    <w:p w14:paraId="395C513D" w14:textId="77777777" w:rsidR="006E36E5" w:rsidRPr="006E36E5" w:rsidRDefault="006E36E5" w:rsidP="006E36E5">
      <w:pPr>
        <w:pStyle w:val="Bibliographie"/>
        <w:rPr>
          <w:rFonts w:cs="Times New Roman"/>
          <w:lang w:val="en-GB"/>
        </w:rPr>
      </w:pPr>
      <w:r w:rsidRPr="006E36E5">
        <w:rPr>
          <w:rFonts w:cs="Times New Roman"/>
          <w:lang w:val="en-GB"/>
        </w:rPr>
        <w:t>8.</w:t>
      </w:r>
      <w:r w:rsidRPr="006E36E5">
        <w:rPr>
          <w:rFonts w:cs="Times New Roman"/>
          <w:lang w:val="en-GB"/>
        </w:rPr>
        <w:tab/>
        <w:t xml:space="preserve">Outhwaite, C. L., McCann, P. &amp; Newbold, T. Agriculture and climate change are reshaping insect biodiversity worldwide. </w:t>
      </w:r>
      <w:r w:rsidRPr="006E36E5">
        <w:rPr>
          <w:rFonts w:cs="Times New Roman"/>
          <w:i/>
          <w:iCs/>
          <w:lang w:val="en-GB"/>
        </w:rPr>
        <w:t>Nature</w:t>
      </w:r>
      <w:r w:rsidRPr="006E36E5">
        <w:rPr>
          <w:rFonts w:cs="Times New Roman"/>
          <w:lang w:val="en-GB"/>
        </w:rPr>
        <w:t xml:space="preserve"> </w:t>
      </w:r>
      <w:r w:rsidRPr="006E36E5">
        <w:rPr>
          <w:rFonts w:cs="Times New Roman"/>
          <w:b/>
          <w:bCs/>
          <w:lang w:val="en-GB"/>
        </w:rPr>
        <w:t>605</w:t>
      </w:r>
      <w:r w:rsidRPr="006E36E5">
        <w:rPr>
          <w:rFonts w:cs="Times New Roman"/>
          <w:lang w:val="en-GB"/>
        </w:rPr>
        <w:t>, 97–102 (2022).</w:t>
      </w:r>
    </w:p>
    <w:p w14:paraId="25A55C51" w14:textId="77777777" w:rsidR="006E36E5" w:rsidRPr="006E36E5" w:rsidRDefault="006E36E5" w:rsidP="006E36E5">
      <w:pPr>
        <w:pStyle w:val="Bibliographie"/>
        <w:rPr>
          <w:rFonts w:cs="Times New Roman"/>
          <w:lang w:val="en-GB"/>
        </w:rPr>
      </w:pPr>
      <w:r w:rsidRPr="006E36E5">
        <w:rPr>
          <w:rFonts w:cs="Times New Roman"/>
          <w:lang w:val="en-GB"/>
        </w:rPr>
        <w:t>9.</w:t>
      </w:r>
      <w:r w:rsidRPr="006E36E5">
        <w:rPr>
          <w:rFonts w:cs="Times New Roman"/>
          <w:lang w:val="en-GB"/>
        </w:rPr>
        <w:tab/>
        <w:t xml:space="preserve">Stack Whitney, K. </w:t>
      </w:r>
      <w:r w:rsidRPr="006E36E5">
        <w:rPr>
          <w:rFonts w:cs="Times New Roman"/>
          <w:i/>
          <w:iCs/>
          <w:lang w:val="en-GB"/>
        </w:rPr>
        <w:t>et al.</w:t>
      </w:r>
      <w:r w:rsidRPr="006E36E5">
        <w:rPr>
          <w:rFonts w:cs="Times New Roman"/>
          <w:lang w:val="en-GB"/>
        </w:rPr>
        <w:t xml:space="preserve"> Explicit modeling of abiotic and landscape factors reveals precipitation and forests associated with aphid abundance. </w:t>
      </w:r>
      <w:r w:rsidRPr="006E36E5">
        <w:rPr>
          <w:rFonts w:cs="Times New Roman"/>
          <w:i/>
          <w:iCs/>
          <w:lang w:val="en-GB"/>
        </w:rPr>
        <w:t>Ecological Applications</w:t>
      </w:r>
      <w:r w:rsidRPr="006E36E5">
        <w:rPr>
          <w:rFonts w:cs="Times New Roman"/>
          <w:lang w:val="en-GB"/>
        </w:rPr>
        <w:t xml:space="preserve"> </w:t>
      </w:r>
      <w:r w:rsidRPr="006E36E5">
        <w:rPr>
          <w:rFonts w:cs="Times New Roman"/>
          <w:b/>
          <w:bCs/>
          <w:lang w:val="en-GB"/>
        </w:rPr>
        <w:t>26</w:t>
      </w:r>
      <w:r w:rsidRPr="006E36E5">
        <w:rPr>
          <w:rFonts w:cs="Times New Roman"/>
          <w:lang w:val="en-GB"/>
        </w:rPr>
        <w:t>, 2600–2610 (2016).</w:t>
      </w:r>
    </w:p>
    <w:p w14:paraId="53D34A05" w14:textId="77777777" w:rsidR="006E36E5" w:rsidRPr="006E36E5" w:rsidRDefault="006E36E5" w:rsidP="006E36E5">
      <w:pPr>
        <w:pStyle w:val="Bibliographie"/>
        <w:rPr>
          <w:rFonts w:cs="Times New Roman"/>
          <w:lang w:val="en-GB"/>
        </w:rPr>
      </w:pPr>
      <w:r w:rsidRPr="006E36E5">
        <w:rPr>
          <w:rFonts w:cs="Times New Roman"/>
          <w:lang w:val="en-GB"/>
        </w:rPr>
        <w:lastRenderedPageBreak/>
        <w:t>10.</w:t>
      </w:r>
      <w:r w:rsidRPr="006E36E5">
        <w:rPr>
          <w:rFonts w:cs="Times New Roman"/>
          <w:lang w:val="en-GB"/>
        </w:rPr>
        <w:tab/>
        <w:t xml:space="preserve">Fourcade, Y., Ranius, T. &amp; Öckinger, E. Temperature drives abundance fluctuations, but spatial dynamics is constrained by landscape configuration: Implications for climate-driven range shift in a butterfly. </w:t>
      </w:r>
      <w:r w:rsidRPr="006E36E5">
        <w:rPr>
          <w:rFonts w:cs="Times New Roman"/>
          <w:i/>
          <w:iCs/>
          <w:lang w:val="en-GB"/>
        </w:rPr>
        <w:t>Journal of Animal Ecology</w:t>
      </w:r>
      <w:r w:rsidRPr="006E36E5">
        <w:rPr>
          <w:rFonts w:cs="Times New Roman"/>
          <w:lang w:val="en-GB"/>
        </w:rPr>
        <w:t xml:space="preserve"> </w:t>
      </w:r>
      <w:r w:rsidRPr="006E36E5">
        <w:rPr>
          <w:rFonts w:cs="Times New Roman"/>
          <w:b/>
          <w:bCs/>
          <w:lang w:val="en-GB"/>
        </w:rPr>
        <w:t>86</w:t>
      </w:r>
      <w:r w:rsidRPr="006E36E5">
        <w:rPr>
          <w:rFonts w:cs="Times New Roman"/>
          <w:lang w:val="en-GB"/>
        </w:rPr>
        <w:t>, 1339–1351 (2017).</w:t>
      </w:r>
    </w:p>
    <w:p w14:paraId="6BCB7D4D" w14:textId="77777777" w:rsidR="006E36E5" w:rsidRPr="006E36E5" w:rsidRDefault="006E36E5" w:rsidP="006E36E5">
      <w:pPr>
        <w:pStyle w:val="Bibliographie"/>
        <w:rPr>
          <w:rFonts w:cs="Times New Roman"/>
          <w:lang w:val="en-GB"/>
        </w:rPr>
      </w:pPr>
      <w:r w:rsidRPr="006E36E5">
        <w:rPr>
          <w:rFonts w:cs="Times New Roman"/>
          <w:lang w:val="en-GB"/>
        </w:rPr>
        <w:t>11.</w:t>
      </w:r>
      <w:r w:rsidRPr="006E36E5">
        <w:rPr>
          <w:rFonts w:cs="Times New Roman"/>
          <w:lang w:val="en-GB"/>
        </w:rPr>
        <w:tab/>
        <w:t xml:space="preserve">Roy, D. B., Rothery, P., Moss, D., Pollard, E. &amp; Thomas, J. A. Butterfly numbers and weather: predicting historical trends in abundance and the future effects of climate change. </w:t>
      </w:r>
      <w:r w:rsidRPr="006E36E5">
        <w:rPr>
          <w:rFonts w:cs="Times New Roman"/>
          <w:i/>
          <w:iCs/>
          <w:lang w:val="en-GB"/>
        </w:rPr>
        <w:t>Journal of Animal Ecology</w:t>
      </w:r>
      <w:r w:rsidRPr="006E36E5">
        <w:rPr>
          <w:rFonts w:cs="Times New Roman"/>
          <w:lang w:val="en-GB"/>
        </w:rPr>
        <w:t xml:space="preserve"> </w:t>
      </w:r>
      <w:r w:rsidRPr="006E36E5">
        <w:rPr>
          <w:rFonts w:cs="Times New Roman"/>
          <w:b/>
          <w:bCs/>
          <w:lang w:val="en-GB"/>
        </w:rPr>
        <w:t>70</w:t>
      </w:r>
      <w:r w:rsidRPr="006E36E5">
        <w:rPr>
          <w:rFonts w:cs="Times New Roman"/>
          <w:lang w:val="en-GB"/>
        </w:rPr>
        <w:t>, 201–217 (2001).</w:t>
      </w:r>
    </w:p>
    <w:p w14:paraId="7892EADB" w14:textId="77777777" w:rsidR="006E36E5" w:rsidRPr="006E36E5" w:rsidRDefault="006E36E5" w:rsidP="006E36E5">
      <w:pPr>
        <w:pStyle w:val="Bibliographie"/>
        <w:rPr>
          <w:rFonts w:cs="Times New Roman"/>
          <w:lang w:val="en-GB"/>
        </w:rPr>
      </w:pPr>
      <w:r w:rsidRPr="006E36E5">
        <w:rPr>
          <w:rFonts w:cs="Times New Roman"/>
          <w:lang w:val="en-GB"/>
        </w:rPr>
        <w:t>12.</w:t>
      </w:r>
      <w:r w:rsidRPr="006E36E5">
        <w:rPr>
          <w:rFonts w:cs="Times New Roman"/>
          <w:lang w:val="en-GB"/>
        </w:rPr>
        <w:tab/>
        <w:t xml:space="preserve">Goulson, D., Derwent, L. C., Hanley, M. E., Dunn, D. W. &amp; Abolins, S. R. Predicting calyptrate fly populations from the weather, and probable consequences of climate change. </w:t>
      </w:r>
      <w:r w:rsidRPr="006E36E5">
        <w:rPr>
          <w:rFonts w:cs="Times New Roman"/>
          <w:i/>
          <w:iCs/>
          <w:lang w:val="en-GB"/>
        </w:rPr>
        <w:t>Journal of Applied Ecology</w:t>
      </w:r>
      <w:r w:rsidRPr="006E36E5">
        <w:rPr>
          <w:rFonts w:cs="Times New Roman"/>
          <w:lang w:val="en-GB"/>
        </w:rPr>
        <w:t xml:space="preserve"> </w:t>
      </w:r>
      <w:r w:rsidRPr="006E36E5">
        <w:rPr>
          <w:rFonts w:cs="Times New Roman"/>
          <w:b/>
          <w:bCs/>
          <w:lang w:val="en-GB"/>
        </w:rPr>
        <w:t>42</w:t>
      </w:r>
      <w:r w:rsidRPr="006E36E5">
        <w:rPr>
          <w:rFonts w:cs="Times New Roman"/>
          <w:lang w:val="en-GB"/>
        </w:rPr>
        <w:t>, 795–804 (2005).</w:t>
      </w:r>
    </w:p>
    <w:p w14:paraId="3748C560" w14:textId="77777777" w:rsidR="006E36E5" w:rsidRPr="006E36E5" w:rsidRDefault="006E36E5" w:rsidP="006E36E5">
      <w:pPr>
        <w:pStyle w:val="Bibliographie"/>
        <w:rPr>
          <w:rFonts w:cs="Times New Roman"/>
        </w:rPr>
      </w:pPr>
      <w:r w:rsidRPr="006E36E5">
        <w:rPr>
          <w:rFonts w:cs="Times New Roman"/>
          <w:lang w:val="en-GB"/>
        </w:rPr>
        <w:t>13.</w:t>
      </w:r>
      <w:r w:rsidRPr="006E36E5">
        <w:rPr>
          <w:rFonts w:cs="Times New Roman"/>
          <w:lang w:val="en-GB"/>
        </w:rPr>
        <w:tab/>
        <w:t xml:space="preserve">Jonas, J. L., Wolesensky, W. &amp; Joern, A. Weather Affects Grasshopper Population Dynamics in Continental Grassland Over Annual and Decadal Periods. </w:t>
      </w:r>
      <w:r w:rsidRPr="006E36E5">
        <w:rPr>
          <w:rFonts w:cs="Times New Roman"/>
          <w:i/>
          <w:iCs/>
        </w:rPr>
        <w:t>Rangeland Ecology &amp; Management</w:t>
      </w:r>
      <w:r w:rsidRPr="006E36E5">
        <w:rPr>
          <w:rFonts w:cs="Times New Roman"/>
        </w:rPr>
        <w:t xml:space="preserve"> </w:t>
      </w:r>
      <w:r w:rsidRPr="006E36E5">
        <w:rPr>
          <w:rFonts w:cs="Times New Roman"/>
          <w:b/>
          <w:bCs/>
        </w:rPr>
        <w:t>68</w:t>
      </w:r>
      <w:r w:rsidRPr="006E36E5">
        <w:rPr>
          <w:rFonts w:cs="Times New Roman"/>
        </w:rPr>
        <w:t>, 29–39 (2015).</w:t>
      </w:r>
    </w:p>
    <w:p w14:paraId="0D6BA9B4" w14:textId="4C4F27FF" w:rsidR="006742B9" w:rsidRDefault="006742B9" w:rsidP="006742B9">
      <w:pPr>
        <w:rPr>
          <w:lang w:val="en-GB"/>
        </w:rPr>
      </w:pPr>
      <w:r w:rsidRPr="00344E70">
        <w:rPr>
          <w:lang w:val="en-GB"/>
        </w:rPr>
        <w:fldChar w:fldCharType="end"/>
      </w:r>
    </w:p>
    <w:p w14:paraId="13BE3928" w14:textId="2D7B9E40" w:rsidR="0080372E" w:rsidRDefault="0080372E" w:rsidP="006742B9">
      <w:pPr>
        <w:rPr>
          <w:lang w:val="en-GB"/>
        </w:rPr>
      </w:pPr>
    </w:p>
    <w:p w14:paraId="7A72C4F4" w14:textId="2FD1EAF6" w:rsidR="0080372E" w:rsidRDefault="0038752A" w:rsidP="006742B9">
      <w:pPr>
        <w:rPr>
          <w:lang w:val="fr-FR"/>
        </w:rPr>
      </w:pPr>
      <w:proofErr w:type="gramStart"/>
      <w:r w:rsidRPr="0038752A">
        <w:rPr>
          <w:lang w:val="fr-FR"/>
        </w:rPr>
        <w:t>proposition</w:t>
      </w:r>
      <w:proofErr w:type="gramEnd"/>
      <w:r w:rsidRPr="0038752A">
        <w:rPr>
          <w:lang w:val="fr-FR"/>
        </w:rPr>
        <w:t xml:space="preserve"> de </w:t>
      </w:r>
      <w:proofErr w:type="spellStart"/>
      <w:r w:rsidRPr="0038752A">
        <w:rPr>
          <w:lang w:val="fr-FR"/>
        </w:rPr>
        <w:t>reorganisation</w:t>
      </w:r>
      <w:proofErr w:type="spellEnd"/>
      <w:r w:rsidRPr="0038752A">
        <w:rPr>
          <w:lang w:val="fr-FR"/>
        </w:rPr>
        <w:t xml:space="preserve"> avec </w:t>
      </w:r>
      <w:proofErr w:type="spellStart"/>
      <w:r w:rsidRPr="0038752A">
        <w:rPr>
          <w:lang w:val="fr-FR"/>
        </w:rPr>
        <w:t>qques</w:t>
      </w:r>
      <w:proofErr w:type="spellEnd"/>
      <w:r w:rsidRPr="0038752A">
        <w:rPr>
          <w:lang w:val="fr-FR"/>
        </w:rPr>
        <w:t xml:space="preserve"> changement </w:t>
      </w:r>
      <w:proofErr w:type="spellStart"/>
      <w:r w:rsidRPr="0038752A">
        <w:rPr>
          <w:lang w:val="fr-FR"/>
        </w:rPr>
        <w:t>supplementaires</w:t>
      </w:r>
      <w:proofErr w:type="spellEnd"/>
      <w:r w:rsidRPr="0038752A">
        <w:rPr>
          <w:lang w:val="fr-FR"/>
        </w:rPr>
        <w:t xml:space="preserve"> </w:t>
      </w:r>
      <w:r>
        <w:rPr>
          <w:lang w:val="fr-FR"/>
        </w:rPr>
        <w:t>par rapport au texte original :</w:t>
      </w:r>
    </w:p>
    <w:p w14:paraId="10252B85" w14:textId="77777777" w:rsidR="0038752A" w:rsidRPr="0038752A" w:rsidRDefault="0038752A" w:rsidP="006742B9">
      <w:pPr>
        <w:rPr>
          <w:lang w:val="fr-FR"/>
        </w:rPr>
      </w:pPr>
    </w:p>
    <w:p w14:paraId="5AB4C3FE" w14:textId="75B767B6" w:rsidR="0080372E" w:rsidRPr="00CF356D" w:rsidRDefault="0080372E" w:rsidP="0080372E">
      <w:pPr>
        <w:rPr>
          <w:rFonts w:cs="Times New Roman"/>
          <w:sz w:val="24"/>
          <w:szCs w:val="24"/>
          <w:lang w:val="en-GB"/>
        </w:rPr>
      </w:pPr>
      <w:commentRangeStart w:id="86"/>
      <w:r w:rsidRPr="00CF356D">
        <w:rPr>
          <w:rStyle w:val="c-bibliographic-informationvalue"/>
          <w:rFonts w:cs="Times New Roman"/>
          <w:sz w:val="24"/>
          <w:szCs w:val="24"/>
          <w:lang w:val="en-GB"/>
        </w:rPr>
        <w:t xml:space="preserve">In </w:t>
      </w:r>
      <w:commentRangeEnd w:id="86"/>
      <w:r w:rsidRPr="00CF356D">
        <w:rPr>
          <w:rStyle w:val="Marquedecommentaire"/>
          <w:sz w:val="24"/>
          <w:szCs w:val="24"/>
        </w:rPr>
        <w:commentReference w:id="86"/>
      </w:r>
      <w:r w:rsidRPr="00CF356D">
        <w:rPr>
          <w:rStyle w:val="c-bibliographic-informationvalue"/>
          <w:rFonts w:cs="Times New Roman"/>
          <w:sz w:val="24"/>
          <w:szCs w:val="24"/>
          <w:lang w:val="en-GB"/>
        </w:rPr>
        <w:t>a recent publication</w:t>
      </w:r>
      <w:r w:rsidRPr="00CF356D">
        <w:rPr>
          <w:rStyle w:val="c-bibliographic-informationvalue"/>
          <w:rFonts w:cs="Times New Roman"/>
          <w:sz w:val="24"/>
          <w:szCs w:val="24"/>
          <w:lang w:val="en-GB"/>
        </w:rPr>
        <w:fldChar w:fldCharType="begin"/>
      </w:r>
      <w:r w:rsidRPr="00CF356D">
        <w:rPr>
          <w:rStyle w:val="c-bibliographic-informationvalue"/>
          <w:rFonts w:cs="Times New Roman"/>
          <w:sz w:val="24"/>
          <w:szCs w:val="24"/>
          <w:lang w:val="en-GB"/>
        </w:rPr>
        <w:instrText xml:space="preserve"> ADDIN ZOTERO_ITEM CSL_CITATION {"citationID":"zNWmAkOI","properties":{"formattedCitation":"\\super 1\\nosupersub{}","plainCitation":"1","noteIndex":0},"citationItems":[{"id":5576,"uris":["http://zotero.org/users/2552365/items/F346K3IP"],"itemData":{"id":5576,"type":"article-journal","abstract":"Insects have a pivotal role in ecosystem function, thus the decline of more than 75% in insect biomass in protected areas over recent decades in Central Europe1 and elsewhere2,3 has alarmed the public, pushed decision-makers4 and stimulated research on insect population trends. However, the drivers of this decline are still not well understood. Here, we reanalysed 27 years of insect biomass data from Hallmann et al.1, using sample-specific information on weather conditions during sampling and weather anomalies during the insect life cycle. This model explained variation in temporal decline in insect biomass, including an observed increase in biomass in recent years, solely on the basis of these weather variables. Our finding that terrestrial insect biomass is largely driven by complex weather conditions challenges previous assumptions that climate change is more critical in the tropics5,6 or that negative consequences in the temperate zone might only occur in the future7. Despite the recent observed increase in biomass, new combinations of unfavourable multi-annual weather conditions might be expected to further threaten insect populations under continuing climate change. Our findings also highlight the need for more climate change research on physiological mechanisms affected by annual weather conditions and anomalies.","container-title":"Nature","DOI":"10.1038/s41586-023-06402-z","ISSN":"1476-4687","language":"en","note":"publisher: Nature Publishing Group","page":"1-6","source":"www.nature.com","title":"Weather explains the decline and rise of insect biomass over 34 years","author":[{"family":"Müller","given":"Jörg"},{"family":"Hothorn","given":"Torsten"},{"family":"Yuan","given":"Ye"},{"family":"Seibold","given":"Sebastian"},{"family":"Mitesser","given":"Oliver"},{"family":"Rothacher","given":"Julia"},{"family":"Freund","given":"Julia"},{"family":"Wild","given":"Clara"},{"family":"Wolz","given":"Marina"},{"family":"Menzel","given":"Annette"}],"issued":{"date-parts":[["2023",9,27]]}}}],"schema":"https://github.com/citation-style-language/schema/raw/master/csl-citation.json"} </w:instrText>
      </w:r>
      <w:r w:rsidRPr="00CF356D">
        <w:rPr>
          <w:rStyle w:val="c-bibliographic-informationvalue"/>
          <w:rFonts w:cs="Times New Roman"/>
          <w:sz w:val="24"/>
          <w:szCs w:val="24"/>
          <w:lang w:val="en-GB"/>
        </w:rPr>
        <w:fldChar w:fldCharType="separate"/>
      </w:r>
      <w:r w:rsidRPr="00CF356D">
        <w:rPr>
          <w:rFonts w:cs="Times New Roman"/>
          <w:sz w:val="24"/>
          <w:szCs w:val="24"/>
          <w:vertAlign w:val="superscript"/>
          <w:lang w:val="en-GB"/>
        </w:rPr>
        <w:t>1</w:t>
      </w:r>
      <w:r w:rsidRPr="00CF356D">
        <w:rPr>
          <w:rStyle w:val="c-bibliographic-informationvalue"/>
          <w:rFonts w:cs="Times New Roman"/>
          <w:sz w:val="24"/>
          <w:szCs w:val="24"/>
          <w:lang w:val="en-GB"/>
        </w:rPr>
        <w:fldChar w:fldCharType="end"/>
      </w:r>
      <w:r w:rsidRPr="00CF356D">
        <w:rPr>
          <w:rStyle w:val="c-bibliographic-informationvalue"/>
          <w:rFonts w:cs="Times New Roman"/>
          <w:sz w:val="24"/>
          <w:szCs w:val="24"/>
          <w:lang w:val="en-GB"/>
        </w:rPr>
        <w:t xml:space="preserve">, Müller </w:t>
      </w:r>
      <w:r w:rsidRPr="00CF356D">
        <w:rPr>
          <w:rStyle w:val="c-bibliographic-informationvalue"/>
          <w:rFonts w:cs="Times New Roman"/>
          <w:i/>
          <w:iCs/>
          <w:sz w:val="24"/>
          <w:szCs w:val="24"/>
          <w:lang w:val="en-GB"/>
        </w:rPr>
        <w:t>et al.</w:t>
      </w:r>
      <w:r w:rsidRPr="00CF356D">
        <w:rPr>
          <w:rStyle w:val="c-bibliographic-informationvalue"/>
          <w:rFonts w:cs="Times New Roman"/>
          <w:iCs/>
          <w:sz w:val="24"/>
          <w:szCs w:val="24"/>
          <w:lang w:val="en-GB"/>
        </w:rPr>
        <w:t xml:space="preserve"> elegantly evidenced that weather variations had a strong impact on yearly variations in insect biomass using a training-validation approach with two independent datasets. While the training dataset was the one from </w:t>
      </w:r>
      <w:r w:rsidRPr="00CF356D">
        <w:rPr>
          <w:rStyle w:val="c-bibliographic-informationvalue"/>
          <w:rFonts w:cs="Times New Roman"/>
          <w:sz w:val="24"/>
          <w:szCs w:val="24"/>
          <w:lang w:val="en-GB"/>
        </w:rPr>
        <w:t>the highly cited paper</w:t>
      </w:r>
      <w:r w:rsidRPr="00CF356D">
        <w:rPr>
          <w:rStyle w:val="c-bibliographic-informationvalue"/>
          <w:rFonts w:cs="Times New Roman"/>
          <w:iCs/>
          <w:sz w:val="24"/>
          <w:szCs w:val="24"/>
          <w:lang w:val="en-GB"/>
        </w:rPr>
        <w:t xml:space="preserve"> of </w:t>
      </w:r>
      <w:proofErr w:type="spellStart"/>
      <w:r w:rsidRPr="00CF356D">
        <w:rPr>
          <w:rStyle w:val="c-bibliographic-informationvalue"/>
          <w:rFonts w:cs="Times New Roman"/>
          <w:iCs/>
          <w:sz w:val="24"/>
          <w:szCs w:val="24"/>
          <w:lang w:val="en-GB"/>
        </w:rPr>
        <w:t>Hallmann</w:t>
      </w:r>
      <w:proofErr w:type="spellEnd"/>
      <w:r w:rsidRPr="00CF356D">
        <w:rPr>
          <w:rStyle w:val="c-bibliographic-informationvalue"/>
          <w:rFonts w:cs="Times New Roman"/>
          <w:iCs/>
          <w:sz w:val="24"/>
          <w:szCs w:val="24"/>
          <w:lang w:val="en-GB"/>
        </w:rPr>
        <w:t xml:space="preserve"> </w:t>
      </w:r>
      <w:r w:rsidRPr="00CF356D">
        <w:rPr>
          <w:rStyle w:val="c-bibliographic-informationvalue"/>
          <w:rFonts w:cs="Times New Roman"/>
          <w:i/>
          <w:iCs/>
          <w:sz w:val="24"/>
          <w:szCs w:val="24"/>
          <w:lang w:val="en-GB"/>
        </w:rPr>
        <w:t>et al.</w:t>
      </w:r>
      <w:r w:rsidRPr="00CF356D">
        <w:rPr>
          <w:rStyle w:val="c-bibliographic-informationvalue"/>
          <w:rFonts w:cs="Times New Roman"/>
          <w:sz w:val="24"/>
          <w:szCs w:val="24"/>
          <w:lang w:val="en-GB"/>
        </w:rPr>
        <w:fldChar w:fldCharType="begin"/>
      </w:r>
      <w:r w:rsidRPr="00CF356D">
        <w:rPr>
          <w:rStyle w:val="c-bibliographic-informationvalue"/>
          <w:rFonts w:cs="Times New Roman"/>
          <w:sz w:val="24"/>
          <w:szCs w:val="24"/>
          <w:lang w:val="en-GB"/>
        </w:rPr>
        <w:instrText xml:space="preserve"> ADDIN ZOTERO_ITEM CSL_CITATION {"citationID":"mdk9gf1M","properties":{"formattedCitation":"\\super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Pr="00CF356D">
        <w:rPr>
          <w:rStyle w:val="c-bibliographic-informationvalue"/>
          <w:rFonts w:cs="Times New Roman"/>
          <w:sz w:val="24"/>
          <w:szCs w:val="24"/>
          <w:lang w:val="en-GB"/>
        </w:rPr>
        <w:fldChar w:fldCharType="separate"/>
      </w:r>
      <w:r w:rsidRPr="00CF356D">
        <w:rPr>
          <w:rFonts w:cs="Times New Roman"/>
          <w:sz w:val="24"/>
          <w:szCs w:val="24"/>
          <w:vertAlign w:val="superscript"/>
          <w:lang w:val="en-GB"/>
        </w:rPr>
        <w:t>2</w:t>
      </w:r>
      <w:r w:rsidRPr="00CF356D">
        <w:rPr>
          <w:rStyle w:val="c-bibliographic-informationvalue"/>
          <w:rFonts w:cs="Times New Roman"/>
          <w:sz w:val="24"/>
          <w:szCs w:val="24"/>
          <w:lang w:val="en-GB"/>
        </w:rPr>
        <w:fldChar w:fldCharType="end"/>
      </w:r>
      <w:r w:rsidRPr="00CF356D">
        <w:rPr>
          <w:rStyle w:val="c-bibliographic-informationvalue"/>
          <w:rFonts w:cs="Times New Roman"/>
          <w:iCs/>
          <w:sz w:val="24"/>
          <w:szCs w:val="24"/>
          <w:lang w:val="en-GB"/>
        </w:rPr>
        <w:t xml:space="preserve"> </w:t>
      </w:r>
      <w:r w:rsidRPr="00CF356D">
        <w:rPr>
          <w:rStyle w:val="c-bibliographic-informationvalue"/>
          <w:rFonts w:cs="Times New Roman"/>
          <w:sz w:val="24"/>
          <w:szCs w:val="24"/>
          <w:lang w:val="en-GB"/>
        </w:rPr>
        <w:t xml:space="preserve">showing a 75% decline in insect biomass in Germany between 1989 and 2016, </w:t>
      </w:r>
      <w:r w:rsidRPr="00CF356D">
        <w:rPr>
          <w:rStyle w:val="c-bibliographic-informationvalue"/>
          <w:rFonts w:cs="Times New Roman"/>
          <w:iCs/>
          <w:sz w:val="24"/>
          <w:szCs w:val="24"/>
          <w:lang w:val="en-GB"/>
        </w:rPr>
        <w:t xml:space="preserve">the validation dataset was made of data collected between 2016 and 2022 in a different region of Germany. The joint presentation of the two datasets in their Figure 1 questioned the results found by </w:t>
      </w:r>
      <w:proofErr w:type="spellStart"/>
      <w:r w:rsidRPr="00CF356D">
        <w:rPr>
          <w:rStyle w:val="c-bibliographic-informationvalue"/>
          <w:rFonts w:cs="Times New Roman"/>
          <w:iCs/>
          <w:sz w:val="24"/>
          <w:szCs w:val="24"/>
          <w:lang w:val="en-GB"/>
        </w:rPr>
        <w:t>Hallmann</w:t>
      </w:r>
      <w:proofErr w:type="spellEnd"/>
      <w:r w:rsidRPr="00CF356D">
        <w:rPr>
          <w:rStyle w:val="c-bibliographic-informationvalue"/>
          <w:rFonts w:cs="Times New Roman"/>
          <w:iCs/>
          <w:sz w:val="24"/>
          <w:szCs w:val="24"/>
          <w:lang w:val="en-GB"/>
        </w:rPr>
        <w:t xml:space="preserve"> </w:t>
      </w:r>
      <w:r w:rsidRPr="00CF356D">
        <w:rPr>
          <w:rStyle w:val="c-bibliographic-informationvalue"/>
          <w:rFonts w:cs="Times New Roman"/>
          <w:i/>
          <w:iCs/>
          <w:sz w:val="24"/>
          <w:szCs w:val="24"/>
          <w:lang w:val="en-GB"/>
        </w:rPr>
        <w:t>et al.</w:t>
      </w:r>
      <w:r w:rsidRPr="00CF356D">
        <w:rPr>
          <w:rStyle w:val="c-bibliographic-informationvalue"/>
          <w:rFonts w:cs="Times New Roman"/>
          <w:sz w:val="24"/>
          <w:szCs w:val="24"/>
          <w:lang w:val="en-GB"/>
        </w:rPr>
        <w:fldChar w:fldCharType="begin"/>
      </w:r>
      <w:r w:rsidRPr="00CF356D">
        <w:rPr>
          <w:rStyle w:val="c-bibliographic-informationvalue"/>
          <w:rFonts w:cs="Times New Roman"/>
          <w:sz w:val="24"/>
          <w:szCs w:val="24"/>
          <w:lang w:val="en-GB"/>
        </w:rPr>
        <w:instrText xml:space="preserve"> ADDIN ZOTERO_ITEM CSL_CITATION {"citationID":"mdk9gf1M","properties":{"formattedCitation":"\\super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Pr="00CF356D">
        <w:rPr>
          <w:rStyle w:val="c-bibliographic-informationvalue"/>
          <w:rFonts w:cs="Times New Roman"/>
          <w:sz w:val="24"/>
          <w:szCs w:val="24"/>
          <w:lang w:val="en-GB"/>
        </w:rPr>
        <w:fldChar w:fldCharType="separate"/>
      </w:r>
      <w:r w:rsidRPr="00CF356D">
        <w:rPr>
          <w:rFonts w:cs="Times New Roman"/>
          <w:sz w:val="24"/>
          <w:szCs w:val="24"/>
          <w:vertAlign w:val="superscript"/>
          <w:lang w:val="en-GB"/>
        </w:rPr>
        <w:t>2</w:t>
      </w:r>
      <w:r w:rsidRPr="00CF356D">
        <w:rPr>
          <w:rStyle w:val="c-bibliographic-informationvalue"/>
          <w:rFonts w:cs="Times New Roman"/>
          <w:sz w:val="24"/>
          <w:szCs w:val="24"/>
          <w:lang w:val="en-GB"/>
        </w:rPr>
        <w:fldChar w:fldCharType="end"/>
      </w:r>
      <w:r w:rsidRPr="00CF356D">
        <w:rPr>
          <w:rStyle w:val="c-bibliographic-informationvalue"/>
          <w:rFonts w:cs="Times New Roman"/>
          <w:iCs/>
          <w:sz w:val="24"/>
          <w:szCs w:val="24"/>
          <w:lang w:val="en-GB"/>
        </w:rPr>
        <w:t xml:space="preserve"> as insect biomass increased in the recently collected data, reaching similar level than those of 1989</w:t>
      </w:r>
      <w:r w:rsidRPr="00CF356D">
        <w:rPr>
          <w:rStyle w:val="c-bibliographic-informationvalue"/>
          <w:rFonts w:cs="Times New Roman"/>
          <w:sz w:val="24"/>
          <w:szCs w:val="24"/>
          <w:lang w:val="en-GB"/>
        </w:rPr>
        <w:t xml:space="preserve">. They further reanalysed the </w:t>
      </w:r>
      <w:proofErr w:type="spellStart"/>
      <w:r w:rsidRPr="00CF356D">
        <w:rPr>
          <w:rStyle w:val="c-bibliographic-informationvalue"/>
          <w:rFonts w:cs="Times New Roman"/>
          <w:sz w:val="24"/>
          <w:szCs w:val="24"/>
          <w:lang w:val="en-GB"/>
        </w:rPr>
        <w:t>Hallmann</w:t>
      </w:r>
      <w:proofErr w:type="spellEnd"/>
      <w:r w:rsidRPr="00CF356D">
        <w:rPr>
          <w:rStyle w:val="c-bibliographic-informationvalue"/>
          <w:rFonts w:cs="Times New Roman"/>
          <w:sz w:val="24"/>
          <w:szCs w:val="24"/>
          <w:lang w:val="en-GB"/>
        </w:rPr>
        <w:t xml:space="preserve"> </w:t>
      </w:r>
      <w:r w:rsidRPr="00CF356D">
        <w:rPr>
          <w:rStyle w:val="c-bibliographic-informationvalue"/>
          <w:rFonts w:cs="Times New Roman"/>
          <w:i/>
          <w:iCs/>
          <w:sz w:val="24"/>
          <w:szCs w:val="24"/>
          <w:lang w:val="en-GB"/>
        </w:rPr>
        <w:t>et al.</w:t>
      </w:r>
      <w:r w:rsidRPr="00CF356D">
        <w:rPr>
          <w:rStyle w:val="c-bibliographic-informationvalue"/>
          <w:rFonts w:cs="Times New Roman"/>
          <w:sz w:val="24"/>
          <w:szCs w:val="24"/>
          <w:lang w:val="en-GB"/>
        </w:rPr>
        <w:fldChar w:fldCharType="begin"/>
      </w:r>
      <w:r w:rsidRPr="00CF356D">
        <w:rPr>
          <w:rStyle w:val="c-bibliographic-informationvalue"/>
          <w:rFonts w:cs="Times New Roman"/>
          <w:sz w:val="24"/>
          <w:szCs w:val="24"/>
          <w:lang w:val="en-GB"/>
        </w:rPr>
        <w:instrText xml:space="preserve"> ADDIN ZOTERO_ITEM CSL_CITATION {"citationID":"mdk9gf1M","properties":{"formattedCitation":"\\super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Pr="00CF356D">
        <w:rPr>
          <w:rStyle w:val="c-bibliographic-informationvalue"/>
          <w:rFonts w:cs="Times New Roman"/>
          <w:sz w:val="24"/>
          <w:szCs w:val="24"/>
          <w:lang w:val="en-GB"/>
        </w:rPr>
        <w:fldChar w:fldCharType="separate"/>
      </w:r>
      <w:r w:rsidRPr="00CF356D">
        <w:rPr>
          <w:rFonts w:cs="Times New Roman"/>
          <w:sz w:val="24"/>
          <w:szCs w:val="24"/>
          <w:vertAlign w:val="superscript"/>
          <w:lang w:val="en-GB"/>
        </w:rPr>
        <w:t>2</w:t>
      </w:r>
      <w:r w:rsidRPr="00CF356D">
        <w:rPr>
          <w:rStyle w:val="c-bibliographic-informationvalue"/>
          <w:rFonts w:cs="Times New Roman"/>
          <w:sz w:val="24"/>
          <w:szCs w:val="24"/>
          <w:lang w:val="en-GB"/>
        </w:rPr>
        <w:fldChar w:fldCharType="end"/>
      </w:r>
      <w:r w:rsidRPr="00CF356D">
        <w:rPr>
          <w:rStyle w:val="c-bibliographic-informationvalue"/>
          <w:rFonts w:cs="Times New Roman"/>
          <w:sz w:val="24"/>
          <w:szCs w:val="24"/>
          <w:lang w:val="en-GB"/>
        </w:rPr>
        <w:t xml:space="preserve"> dataset adding weather conditions and habitat changes as predictors, a noticeable </w:t>
      </w:r>
      <w:r w:rsidRPr="00CF356D">
        <w:rPr>
          <w:sz w:val="24"/>
          <w:szCs w:val="24"/>
          <w:lang w:val="en-GB"/>
        </w:rPr>
        <w:t>effort as past habitat change remains very rarely addressed. They</w:t>
      </w:r>
      <w:r w:rsidRPr="00CF356D">
        <w:rPr>
          <w:rStyle w:val="c-bibliographic-informationvalue"/>
          <w:rFonts w:cs="Times New Roman"/>
          <w:sz w:val="24"/>
          <w:szCs w:val="24"/>
          <w:lang w:val="en-GB"/>
        </w:rPr>
        <w:t xml:space="preserve"> conclude </w:t>
      </w:r>
      <w:commentRangeStart w:id="87"/>
      <w:r w:rsidRPr="00CF356D">
        <w:rPr>
          <w:rStyle w:val="c-bibliographic-informationvalue"/>
          <w:rFonts w:cs="Times New Roman"/>
          <w:sz w:val="24"/>
          <w:szCs w:val="24"/>
          <w:lang w:val="en-GB"/>
        </w:rPr>
        <w:t>that weather conditions were the main driver of the temporal variations in insect biomass, that “</w:t>
      </w:r>
      <w:r w:rsidRPr="00CF356D">
        <w:rPr>
          <w:i/>
          <w:iCs/>
          <w:sz w:val="24"/>
          <w:szCs w:val="24"/>
          <w:lang w:val="en-GB"/>
        </w:rPr>
        <w:t>temporal changes in habitat conditions played only a minor role”</w:t>
      </w:r>
      <w:r w:rsidRPr="00CF356D">
        <w:rPr>
          <w:rStyle w:val="c-bibliographic-informationvalue"/>
          <w:rFonts w:cs="Times New Roman"/>
          <w:sz w:val="24"/>
          <w:szCs w:val="24"/>
          <w:lang w:val="en-GB"/>
        </w:rPr>
        <w:t xml:space="preserve">, and that when weather conditions are accounted for, the </w:t>
      </w:r>
      <w:proofErr w:type="spellStart"/>
      <w:r w:rsidRPr="00CF356D">
        <w:rPr>
          <w:rStyle w:val="c-bibliographic-informationvalue"/>
          <w:rFonts w:cs="Times New Roman"/>
          <w:sz w:val="24"/>
          <w:szCs w:val="24"/>
          <w:lang w:val="en-GB"/>
        </w:rPr>
        <w:t>Hallmann</w:t>
      </w:r>
      <w:proofErr w:type="spellEnd"/>
      <w:r w:rsidRPr="00CF356D">
        <w:rPr>
          <w:rStyle w:val="c-bibliographic-informationvalue"/>
          <w:rFonts w:cs="Times New Roman"/>
          <w:sz w:val="24"/>
          <w:szCs w:val="24"/>
          <w:lang w:val="en-GB"/>
        </w:rPr>
        <w:t xml:space="preserve"> </w:t>
      </w:r>
      <w:r w:rsidRPr="00CF356D">
        <w:rPr>
          <w:rStyle w:val="c-bibliographic-informationvalue"/>
          <w:rFonts w:cs="Times New Roman"/>
          <w:i/>
          <w:sz w:val="24"/>
          <w:szCs w:val="24"/>
          <w:lang w:val="en-GB"/>
        </w:rPr>
        <w:t>et al.</w:t>
      </w:r>
      <w:r w:rsidRPr="00CF356D">
        <w:rPr>
          <w:rStyle w:val="c-bibliographic-informationvalue"/>
          <w:rFonts w:cs="Times New Roman"/>
          <w:sz w:val="24"/>
          <w:szCs w:val="24"/>
          <w:lang w:val="en-GB"/>
        </w:rPr>
        <w:t xml:space="preserve"> dataset do not present any significant decline in insect biomass</w:t>
      </w:r>
      <w:commentRangeEnd w:id="87"/>
      <w:r w:rsidRPr="00CF356D">
        <w:rPr>
          <w:rStyle w:val="Marquedecommentaire"/>
          <w:sz w:val="24"/>
          <w:szCs w:val="24"/>
        </w:rPr>
        <w:commentReference w:id="87"/>
      </w:r>
      <w:r w:rsidRPr="00CF356D">
        <w:rPr>
          <w:rStyle w:val="c-bibliographic-informationvalue"/>
          <w:rFonts w:cs="Times New Roman"/>
          <w:sz w:val="24"/>
          <w:szCs w:val="24"/>
          <w:lang w:val="en-GB"/>
        </w:rPr>
        <w:t xml:space="preserve">. </w:t>
      </w:r>
      <w:r w:rsidRPr="00CF356D">
        <w:rPr>
          <w:sz w:val="24"/>
          <w:szCs w:val="24"/>
          <w:lang w:val="en-GB"/>
        </w:rPr>
        <w:t xml:space="preserve">Here we explain why we think their analysis was unsuitable to draw such conclusions, and present alternative analyses we think more appropriate. Our analysis </w:t>
      </w:r>
      <w:proofErr w:type="gramStart"/>
      <w:r w:rsidRPr="00CF356D">
        <w:rPr>
          <w:sz w:val="24"/>
          <w:szCs w:val="24"/>
          <w:lang w:val="en-GB"/>
        </w:rPr>
        <w:t>lead</w:t>
      </w:r>
      <w:proofErr w:type="gramEnd"/>
      <w:r w:rsidRPr="00CF356D">
        <w:rPr>
          <w:sz w:val="24"/>
          <w:szCs w:val="24"/>
          <w:lang w:val="en-GB"/>
        </w:rPr>
        <w:t xml:space="preserve"> to opposite results, showing that there is a significant temporal decline in insect biomass not explained by weather conditions nor by past habitat changes, and that past habitat changes played a significant role in the observed decline, stronger than weather variations.</w:t>
      </w:r>
    </w:p>
    <w:p w14:paraId="508A52D8" w14:textId="113F2D9B" w:rsidR="0080372E" w:rsidRPr="009D31BF" w:rsidRDefault="0080372E" w:rsidP="0080372E">
      <w:pPr>
        <w:pStyle w:val="Corpsdetexte"/>
        <w:rPr>
          <w:lang w:val="en-GB"/>
        </w:rPr>
      </w:pP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344E70">
        <w:rPr>
          <w:rStyle w:val="c-bibliographic-informationvalue"/>
          <w:rFonts w:cs="Times New Roman"/>
          <w:lang w:val="en-GB"/>
        </w:rPr>
        <w:t xml:space="preserve"> argue that </w:t>
      </w:r>
      <w:r>
        <w:rPr>
          <w:lang w:val="en-GB"/>
        </w:rPr>
        <w:t>weather conditions</w:t>
      </w:r>
      <w:r w:rsidRPr="00344E70">
        <w:rPr>
          <w:lang w:val="en-GB"/>
        </w:rPr>
        <w:t xml:space="preserve"> were the </w:t>
      </w:r>
      <w:r>
        <w:rPr>
          <w:lang w:val="en-GB"/>
        </w:rPr>
        <w:t>main</w:t>
      </w:r>
      <w:r w:rsidRPr="00344E70">
        <w:rPr>
          <w:lang w:val="en-GB"/>
        </w:rPr>
        <w:t xml:space="preserve"> driver of temporal changes in insect biomass, because when </w:t>
      </w:r>
      <w:r>
        <w:rPr>
          <w:lang w:val="en-GB"/>
        </w:rPr>
        <w:t>weather conditions</w:t>
      </w:r>
      <w:r w:rsidRPr="00344E70">
        <w:rPr>
          <w:lang w:val="en-GB"/>
        </w:rPr>
        <w:t xml:space="preserve"> </w:t>
      </w:r>
      <w:r>
        <w:rPr>
          <w:lang w:val="en-GB"/>
        </w:rPr>
        <w:t xml:space="preserve">were included </w:t>
      </w:r>
      <w:r w:rsidRPr="00344E70">
        <w:rPr>
          <w:lang w:val="en-GB"/>
        </w:rPr>
        <w:t xml:space="preserve">in their model, </w:t>
      </w:r>
      <w:commentRangeStart w:id="88"/>
      <w:r>
        <w:rPr>
          <w:lang w:val="en-GB"/>
        </w:rPr>
        <w:t>the residuals exhibited no</w:t>
      </w:r>
      <w:r w:rsidRPr="00344E70">
        <w:rPr>
          <w:lang w:val="en-GB"/>
        </w:rPr>
        <w:t xml:space="preserve"> </w:t>
      </w:r>
      <w:commentRangeEnd w:id="88"/>
      <w:r>
        <w:rPr>
          <w:rStyle w:val="Marquedecommentaire"/>
          <w:lang w:val="fr-CH"/>
        </w:rPr>
        <w:commentReference w:id="88"/>
      </w:r>
      <w:r w:rsidRPr="00344E70">
        <w:rPr>
          <w:lang w:val="en-GB"/>
        </w:rPr>
        <w:t xml:space="preserve">temporal trend (model 5 of their study). </w:t>
      </w:r>
      <w:r>
        <w:rPr>
          <w:lang w:val="en-GB"/>
        </w:rPr>
        <w:t>Such</w:t>
      </w:r>
      <w:r w:rsidRPr="009E5666">
        <w:rPr>
          <w:lang w:val="en-GB"/>
        </w:rPr>
        <w:t xml:space="preserve"> analyses clearly show that climatic </w:t>
      </w:r>
      <w:r w:rsidRPr="009E5666">
        <w:rPr>
          <w:lang w:val="en-GB"/>
        </w:rPr>
        <w:lastRenderedPageBreak/>
        <w:t>conditions have a major impact on insect biomass</w:t>
      </w:r>
      <w:r>
        <w:rPr>
          <w:lang w:val="en-GB"/>
        </w:rPr>
        <w:t xml:space="preserve"> but</w:t>
      </w:r>
      <w:r>
        <w:rPr>
          <w:rStyle w:val="c-bibliographic-informationvalue"/>
          <w:rFonts w:cs="Times New Roman"/>
          <w:lang w:val="en-GB"/>
        </w:rPr>
        <w:t xml:space="preserve"> do not control for potential missing drivers</w:t>
      </w:r>
      <w:r>
        <w:rPr>
          <w:lang w:val="en-GB"/>
        </w:rPr>
        <w:t xml:space="preserve"> of insect biomass, such as pesticides which are strongly suspected to cause insect decline</w:t>
      </w:r>
      <w:r w:rsidRPr="00DA500E">
        <w:rPr>
          <w:lang w:val="en-GB"/>
        </w:rPr>
        <w:fldChar w:fldCharType="begin"/>
      </w:r>
      <w:r w:rsidRPr="00DA500E">
        <w:rPr>
          <w:lang w:val="en-GB"/>
        </w:rPr>
        <w:instrText xml:space="preserve"> ADDIN ZOTERO_ITEM CSL_CITATION {"citationID":"OQrxcmZi","properties":{"formattedCitation":"\\super 3,4\\nosupersub{}","plainCitation":"3,4","noteIndex":0},"citationItems":[{"id":5664,"uris":["http://zotero.org/users/2552365/items/RZSJWBZ4"],"itemData":{"id":5664,"type":"article-journal","abstract":"There is an ongoing unprecedented loss in insects, both in terms of richness and biomass. The usage of pesticides, especially neonicotinoid insecticides, has been widely suggested to be a contributor to this decline. However, the risks of neonicotinoids to natural insect populations have remained largely unknown due to a lack of field-realistic experiments. Here, we used an outdoor experiment to determine effects of field-realistic concentrations of the commonly applied neonicotinoid thiacloprid on the emergence of naturally assembled aquatic insect populations. Following application, all major orders of emerging aquatic insects (Coleoptera, Diptera, Ephemeroptera, Odonata, and Trichoptera) declined strongly in both abundance and biomass. At the highest concentration (10 µg/L), emergence of most orders was nearly absent. Diversity of the most species-rich family, Chironomidae, decreased by 50% at more commonly observed concentrations (1 µg/L) and was generally reduced to a single species at the highest concentration. Our experimental findings thereby showcase a causal link of neonicotinoids and the ongoing insect decline. Given the urgency of the insect decline, our results highlight the need to reconsider the mass usage of neonicotinoids to preserve freshwater insects as well as the life and services depending on them.","container-title":"Proceedings of the National Academy of Sciences","DOI":"10.1073/pnas.2105692118","issue":"44","note":"publisher: Proceedings of the National Academy of Sciences","page":"e2105692118","source":"pnas.org (Atypon)","title":"Experimental evidence for neonicotinoid driven decline in aquatic emerging insects","volume":"118","author":[{"family":"Barmentlo","given":"S. Henrik"},{"family":"Schrama","given":"Maarten"},{"family":"Snoo","given":"Geert R.","non-dropping-particle":"de"},{"family":"Bodegom","given":"Peter M.","non-dropping-particle":"van"},{"family":"Nieuwenhuijzen","given":"André","non-dropping-particle":"van"},{"family":"Vijver","given":"Martina G."}],"issued":{"date-parts":[["2021",11,2]]}}},{"id":5594,"uris":["http://zotero.org/users/2552365/items/LBERUC6Y"],"itemData":{"id":5594,"type":"article-journal","abstract":"Major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L."}],"issued":{"date-parts":[["2021",1,12]]}}}],"schema":"https://github.com/citation-style-language/schema/raw/master/csl-citation.json"} </w:instrText>
      </w:r>
      <w:r w:rsidRPr="00DA500E">
        <w:rPr>
          <w:lang w:val="en-GB"/>
        </w:rPr>
        <w:fldChar w:fldCharType="separate"/>
      </w:r>
      <w:r w:rsidRPr="00DA500E">
        <w:rPr>
          <w:rFonts w:cs="Times New Roman"/>
          <w:vertAlign w:val="superscript"/>
        </w:rPr>
        <w:t>3,4</w:t>
      </w:r>
      <w:r w:rsidRPr="00DA500E">
        <w:rPr>
          <w:lang w:val="en-GB"/>
        </w:rPr>
        <w:fldChar w:fldCharType="end"/>
      </w:r>
      <w:r>
        <w:rPr>
          <w:lang w:val="en-GB"/>
        </w:rPr>
        <w:t xml:space="preserve"> but for which data are missing</w:t>
      </w:r>
      <w:r w:rsidR="00CF356D" w:rsidRPr="00CF356D">
        <w:rPr>
          <w:vertAlign w:val="superscript"/>
          <w:lang w:val="en-GB"/>
        </w:rPr>
        <w:t>1</w:t>
      </w:r>
      <w:r>
        <w:rPr>
          <w:lang w:val="en-GB"/>
        </w:rPr>
        <w:t>. Estimating the temporal trend in the residuals is a</w:t>
      </w:r>
      <w:r w:rsidRPr="00344E70">
        <w:rPr>
          <w:lang w:val="en-GB"/>
        </w:rPr>
        <w:t xml:space="preserve"> hierarchical </w:t>
      </w:r>
      <w:r>
        <w:rPr>
          <w:lang w:val="en-GB"/>
        </w:rPr>
        <w:t>approach prone to bias s</w:t>
      </w:r>
      <w:r w:rsidRPr="00344E70">
        <w:rPr>
          <w:lang w:val="en-GB"/>
        </w:rPr>
        <w:t xml:space="preserve">ince </w:t>
      </w:r>
      <w:r>
        <w:rPr>
          <w:lang w:val="en-GB"/>
        </w:rPr>
        <w:t>there is a known temporal trend in weather conditions due to climate change.</w:t>
      </w:r>
      <w:r w:rsidRPr="00344E70">
        <w:rPr>
          <w:lang w:val="en-GB"/>
        </w:rPr>
        <w:t xml:space="preserve"> </w:t>
      </w:r>
      <w:r>
        <w:rPr>
          <w:lang w:val="en-GB"/>
        </w:rPr>
        <w:t>T</w:t>
      </w:r>
      <w:r w:rsidRPr="00344E70">
        <w:rPr>
          <w:lang w:val="en-GB"/>
        </w:rPr>
        <w:t>he statistical fit</w:t>
      </w:r>
      <w:r>
        <w:rPr>
          <w:lang w:val="en-GB"/>
        </w:rPr>
        <w:t>,</w:t>
      </w:r>
      <w:r w:rsidRPr="00344E70">
        <w:rPr>
          <w:lang w:val="en-GB"/>
        </w:rPr>
        <w:t xml:space="preserve"> </w:t>
      </w:r>
      <w:r>
        <w:rPr>
          <w:lang w:val="en-GB"/>
        </w:rPr>
        <w:t>which seeks</w:t>
      </w:r>
      <w:r w:rsidRPr="00344E70">
        <w:rPr>
          <w:lang w:val="en-GB"/>
        </w:rPr>
        <w:t xml:space="preserve"> to explain as much variance </w:t>
      </w:r>
      <w:r>
        <w:rPr>
          <w:lang w:val="en-GB"/>
        </w:rPr>
        <w:t xml:space="preserve">as possible </w:t>
      </w:r>
      <w:r w:rsidRPr="00344E70">
        <w:rPr>
          <w:lang w:val="en-GB"/>
        </w:rPr>
        <w:t xml:space="preserve">with the available variables, is likely to attribute any temporal change in insect biomass to </w:t>
      </w:r>
      <w:r>
        <w:rPr>
          <w:lang w:val="en-GB"/>
        </w:rPr>
        <w:t>temporal changes in weather conditions</w:t>
      </w:r>
      <w:r w:rsidR="00CF356D">
        <w:rPr>
          <w:lang w:val="en-GB"/>
        </w:rPr>
        <w:t xml:space="preserve"> and habitat changes</w:t>
      </w:r>
      <w:r w:rsidRPr="00344E70">
        <w:rPr>
          <w:lang w:val="en-GB"/>
        </w:rPr>
        <w:t xml:space="preserve">. </w:t>
      </w:r>
      <w:r>
        <w:rPr>
          <w:lang w:val="en-GB"/>
        </w:rPr>
        <w:t>As such</w:t>
      </w:r>
      <w:r w:rsidRPr="00344E70">
        <w:rPr>
          <w:lang w:val="en-GB"/>
        </w:rPr>
        <w:t xml:space="preserve">, the </w:t>
      </w:r>
      <w:r>
        <w:rPr>
          <w:lang w:val="en-GB"/>
        </w:rPr>
        <w:t>absence</w:t>
      </w:r>
      <w:r w:rsidRPr="00344E70">
        <w:rPr>
          <w:lang w:val="en-GB"/>
        </w:rPr>
        <w:t xml:space="preserve"> of temporal trend in the residuals is not informative</w:t>
      </w:r>
      <w:r>
        <w:rPr>
          <w:lang w:val="en-GB"/>
        </w:rPr>
        <w:t xml:space="preserve"> on the importance of non-modelled drivers</w:t>
      </w:r>
      <w:r w:rsidRPr="00344E70">
        <w:rPr>
          <w:lang w:val="en-GB"/>
        </w:rPr>
        <w:t xml:space="preserve">. </w:t>
      </w:r>
      <w:r>
        <w:rPr>
          <w:lang w:val="en-GB"/>
        </w:rPr>
        <w:t xml:space="preserve">One way to control for the potential effect of such missing press perturbation in statistical models analysing temporal variations is to include a time effect in addition to the effects of the other tested drivers, here weather conditions. </w:t>
      </w:r>
    </w:p>
    <w:p w14:paraId="1DD27B34" w14:textId="738C0ADF" w:rsidR="0080372E" w:rsidRDefault="004A0FA3" w:rsidP="009D31BF">
      <w:pPr>
        <w:pStyle w:val="Corpsdetexte"/>
      </w:pPr>
      <w:r w:rsidRPr="004A0FA3">
        <w:rPr>
          <w:lang w:val="en-GB"/>
        </w:rPr>
        <w:t>S</w:t>
      </w:r>
      <w:r w:rsidRPr="00344E70">
        <w:rPr>
          <w:lang w:val="en-GB"/>
        </w:rPr>
        <w:t>imultaneously</w:t>
      </w:r>
      <w:r>
        <w:rPr>
          <w:lang w:val="en-GB"/>
        </w:rPr>
        <w:t xml:space="preserve"> e</w:t>
      </w:r>
      <w:r w:rsidR="0080372E">
        <w:rPr>
          <w:lang w:val="en-GB"/>
        </w:rPr>
        <w:t xml:space="preserve">stimating </w:t>
      </w:r>
      <w:r w:rsidR="0080372E" w:rsidRPr="00344E70">
        <w:rPr>
          <w:lang w:val="en-GB"/>
        </w:rPr>
        <w:t>effect</w:t>
      </w:r>
      <w:r w:rsidR="0080372E">
        <w:rPr>
          <w:lang w:val="en-GB"/>
        </w:rPr>
        <w:t>s</w:t>
      </w:r>
      <w:r w:rsidR="0080372E" w:rsidRPr="00344E70">
        <w:rPr>
          <w:lang w:val="en-GB"/>
        </w:rPr>
        <w:t xml:space="preserve"> of </w:t>
      </w:r>
      <w:r w:rsidR="0080372E">
        <w:rPr>
          <w:lang w:val="en-GB"/>
        </w:rPr>
        <w:t>weather conditions,</w:t>
      </w:r>
      <w:r w:rsidR="0080372E" w:rsidRPr="00344E70">
        <w:rPr>
          <w:lang w:val="en-GB"/>
        </w:rPr>
        <w:t xml:space="preserve"> </w:t>
      </w:r>
      <w:r w:rsidR="0080372E">
        <w:rPr>
          <w:lang w:val="en-GB"/>
        </w:rPr>
        <w:t xml:space="preserve">habitat change and potential missing drivers </w:t>
      </w:r>
      <w:r w:rsidR="0080372E" w:rsidRPr="00344E70">
        <w:rPr>
          <w:lang w:val="en-GB"/>
        </w:rPr>
        <w:t>by</w:t>
      </w:r>
      <w:r w:rsidR="0080372E">
        <w:rPr>
          <w:lang w:val="en-GB"/>
        </w:rPr>
        <w:t xml:space="preserve"> </w:t>
      </w:r>
      <w:r w:rsidR="0080372E" w:rsidRPr="00344E70">
        <w:rPr>
          <w:lang w:val="en-GB"/>
        </w:rPr>
        <w:t xml:space="preserve">adding a linear year effect to </w:t>
      </w:r>
      <w:r w:rsidR="0080372E">
        <w:rPr>
          <w:lang w:val="en-GB"/>
        </w:rPr>
        <w:t xml:space="preserve">Müller </w:t>
      </w:r>
      <w:r w:rsidR="0080372E" w:rsidRPr="000C0094">
        <w:rPr>
          <w:i/>
          <w:iCs/>
          <w:lang w:val="en-GB"/>
        </w:rPr>
        <w:t>et al.</w:t>
      </w:r>
      <w:r w:rsidR="0080372E">
        <w:rPr>
          <w:lang w:val="en-GB"/>
        </w:rPr>
        <w:t>’s</w:t>
      </w:r>
      <w:r w:rsidR="0080372E" w:rsidRPr="00344E70">
        <w:rPr>
          <w:lang w:val="en-GB"/>
        </w:rPr>
        <w:t xml:space="preserve"> model, </w:t>
      </w:r>
      <w:r w:rsidR="0080372E">
        <w:rPr>
          <w:lang w:val="en-GB"/>
        </w:rPr>
        <w:t>indicates that there is a significant decline in insect biomass over time</w:t>
      </w:r>
      <w:r w:rsidR="0080372E" w:rsidRPr="00344E70">
        <w:rPr>
          <w:lang w:val="en-GB"/>
        </w:rPr>
        <w:t xml:space="preserve"> (-4.0</w:t>
      </w:r>
      <w:proofErr w:type="gramStart"/>
      <w:r w:rsidR="0080372E" w:rsidRPr="00344E70">
        <w:rPr>
          <w:lang w:val="en-GB"/>
        </w:rPr>
        <w:t>%.year</w:t>
      </w:r>
      <w:proofErr w:type="gramEnd"/>
      <w:r w:rsidR="0080372E" w:rsidRPr="00344E70">
        <w:rPr>
          <w:vertAlign w:val="superscript"/>
          <w:lang w:val="en-GB"/>
        </w:rPr>
        <w:t>-1</w:t>
      </w:r>
      <w:r w:rsidR="0080372E" w:rsidRPr="00344E70">
        <w:rPr>
          <w:lang w:val="en-GB"/>
        </w:rPr>
        <w:t xml:space="preserve">) that </w:t>
      </w:r>
      <w:r w:rsidR="0080372E">
        <w:rPr>
          <w:lang w:val="en-GB"/>
        </w:rPr>
        <w:t>is</w:t>
      </w:r>
      <w:r w:rsidR="0080372E" w:rsidRPr="00344E70">
        <w:rPr>
          <w:lang w:val="en-GB"/>
        </w:rPr>
        <w:t xml:space="preserve"> not explained by </w:t>
      </w:r>
      <w:r w:rsidR="0080372E">
        <w:rPr>
          <w:lang w:val="en-GB"/>
        </w:rPr>
        <w:t>weather conditions</w:t>
      </w:r>
      <w:r w:rsidR="0080372E" w:rsidRPr="00344E70">
        <w:rPr>
          <w:lang w:val="en-GB"/>
        </w:rPr>
        <w:t xml:space="preserve"> (Fig. 2 and Table 1)</w:t>
      </w:r>
      <w:r>
        <w:rPr>
          <w:lang w:val="en-GB"/>
        </w:rPr>
        <w:t xml:space="preserve"> nor by past habitat change.</w:t>
      </w:r>
      <w:r w:rsidR="0080372E">
        <w:rPr>
          <w:lang w:val="en-GB"/>
        </w:rPr>
        <w:t xml:space="preserve"> </w:t>
      </w:r>
      <w:r>
        <w:rPr>
          <w:lang w:val="en-GB"/>
        </w:rPr>
        <w:t>It</w:t>
      </w:r>
      <w:r w:rsidR="0080372E">
        <w:rPr>
          <w:lang w:val="en-GB"/>
        </w:rPr>
        <w:t xml:space="preserve"> further </w:t>
      </w:r>
      <w:proofErr w:type="gramStart"/>
      <w:r w:rsidR="0080372E">
        <w:rPr>
          <w:lang w:val="en-GB"/>
        </w:rPr>
        <w:t>improve</w:t>
      </w:r>
      <w:proofErr w:type="gramEnd"/>
      <w:r w:rsidR="0080372E">
        <w:rPr>
          <w:lang w:val="en-GB"/>
        </w:rPr>
        <w:t xml:space="preserve"> the fit of the model (lower </w:t>
      </w:r>
      <w:r w:rsidR="0080372E" w:rsidRPr="00260F70">
        <w:rPr>
          <w:lang w:val="en-GB"/>
        </w:rPr>
        <w:t>AIC</w:t>
      </w:r>
      <w:r w:rsidR="0080372E">
        <w:rPr>
          <w:lang w:val="en-GB"/>
        </w:rPr>
        <w:t>, Table 1)</w:t>
      </w:r>
      <w:r w:rsidR="0080372E" w:rsidRPr="00344E70">
        <w:rPr>
          <w:lang w:val="en-GB"/>
        </w:rPr>
        <w:t>.</w:t>
      </w:r>
      <w:r w:rsidR="0080372E">
        <w:rPr>
          <w:lang w:val="en-GB"/>
        </w:rPr>
        <w:t xml:space="preserve"> </w:t>
      </w:r>
      <w:r>
        <w:rPr>
          <w:lang w:val="en-GB"/>
        </w:rPr>
        <w:t>The estimated</w:t>
      </w:r>
      <w:r w:rsidR="0080372E">
        <w:rPr>
          <w:lang w:val="en-GB"/>
        </w:rPr>
        <w:t xml:space="preserve"> temporal trend is not informative of the possible drivers of the decline but indicates that insect biomass declined by 4% per year because of unknown factors.</w:t>
      </w:r>
      <w:r>
        <w:rPr>
          <w:lang w:val="en-GB"/>
        </w:rPr>
        <w:t xml:space="preserve"> </w:t>
      </w:r>
      <w:r w:rsidRPr="009D31BF">
        <w:t xml:space="preserve">Adding the recent dataset, used as a validation dataset in Müller </w:t>
      </w:r>
      <w:r w:rsidRPr="009D31BF">
        <w:rPr>
          <w:i/>
          <w:iCs/>
        </w:rPr>
        <w:t>et al.</w:t>
      </w:r>
      <w:r w:rsidRPr="009D31BF">
        <w:rPr>
          <w:iCs/>
          <w:vertAlign w:val="superscript"/>
        </w:rPr>
        <w:t>1</w:t>
      </w:r>
      <w:r w:rsidRPr="009D31BF">
        <w:t>, temporal trend independent of weather and habitat change is even more negative (-4.8</w:t>
      </w:r>
      <w:proofErr w:type="gramStart"/>
      <w:r w:rsidRPr="009D31BF">
        <w:t>%.year</w:t>
      </w:r>
      <w:proofErr w:type="gramEnd"/>
      <w:r w:rsidRPr="009D31BF">
        <w:rPr>
          <w:vertAlign w:val="superscript"/>
        </w:rPr>
        <w:t>-1</w:t>
      </w:r>
      <w:r w:rsidRPr="009D31BF">
        <w:t xml:space="preserve">) than with the dataset of </w:t>
      </w:r>
      <w:proofErr w:type="spellStart"/>
      <w:r w:rsidRPr="009D31BF">
        <w:t>Hallmann</w:t>
      </w:r>
      <w:proofErr w:type="spellEnd"/>
      <w:r w:rsidRPr="009D31BF">
        <w:t xml:space="preserve"> </w:t>
      </w:r>
      <w:r w:rsidRPr="009D31BF">
        <w:rPr>
          <w:i/>
          <w:iCs/>
        </w:rPr>
        <w:t>et al.</w:t>
      </w:r>
      <w:r w:rsidRPr="009D31BF">
        <w:rPr>
          <w:iCs/>
          <w:vertAlign w:val="superscript"/>
        </w:rPr>
        <w:t>2</w:t>
      </w:r>
      <w:r w:rsidRPr="009D31BF">
        <w:t xml:space="preserve"> only (Fig. 2). This suggests that the apparent increase in insect biomass between 2016 and </w:t>
      </w:r>
      <w:proofErr w:type="gramStart"/>
      <w:r w:rsidRPr="009D31BF">
        <w:t>2022  was</w:t>
      </w:r>
      <w:proofErr w:type="gramEnd"/>
      <w:r w:rsidRPr="009D31BF">
        <w:t xml:space="preserve"> due to particularly beneficial weather conditions on those years, as stated by Müller et al.</w:t>
      </w:r>
      <w:r w:rsidRPr="009D31BF">
        <w:rPr>
          <w:vertAlign w:val="superscript"/>
        </w:rPr>
        <w:t>1</w:t>
      </w:r>
      <w:r w:rsidRPr="009D31BF">
        <w:t>.</w:t>
      </w:r>
    </w:p>
    <w:p w14:paraId="3A614D4B" w14:textId="6676D01C" w:rsidR="004515F6" w:rsidRDefault="004515F6" w:rsidP="009D31BF">
      <w:pPr>
        <w:pStyle w:val="Corpsdetexte"/>
        <w:rPr>
          <w:lang w:val="en-GB"/>
        </w:rPr>
      </w:pP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4515F6">
        <w:rPr>
          <w:vertAlign w:val="superscript"/>
        </w:rPr>
        <w:t xml:space="preserve"> </w:t>
      </w:r>
      <w:r w:rsidRPr="00256835">
        <w:rPr>
          <w:vertAlign w:val="superscript"/>
        </w:rPr>
        <w:t>1</w:t>
      </w:r>
      <w:r w:rsidRPr="00344E70">
        <w:rPr>
          <w:rStyle w:val="c-bibliographic-informationvalue"/>
          <w:rFonts w:cs="Times New Roman"/>
          <w:lang w:val="en-GB"/>
        </w:rPr>
        <w:t xml:space="preserve"> </w:t>
      </w:r>
      <w:ins w:id="89" w:author="CESCO" w:date="2023-12-03T14:33:00Z">
        <w:r w:rsidR="009D31BF">
          <w:rPr>
            <w:rStyle w:val="c-bibliographic-informationvalue"/>
            <w:rFonts w:cs="Times New Roman"/>
            <w:lang w:val="en-GB"/>
          </w:rPr>
          <w:t xml:space="preserve">also </w:t>
        </w:r>
      </w:ins>
      <w:r w:rsidRPr="00344E70">
        <w:rPr>
          <w:rStyle w:val="c-bibliographic-informationvalue"/>
          <w:rFonts w:cs="Times New Roman"/>
          <w:lang w:val="en-GB"/>
        </w:rPr>
        <w:t xml:space="preserve">claimed that </w:t>
      </w:r>
      <w:commentRangeStart w:id="90"/>
      <w:r w:rsidRPr="00344E70">
        <w:rPr>
          <w:lang w:val="en-GB"/>
        </w:rPr>
        <w:t xml:space="preserve">temporal changes in habitat conditions </w:t>
      </w:r>
      <w:r>
        <w:rPr>
          <w:lang w:val="en-GB"/>
        </w:rPr>
        <w:t>played a</w:t>
      </w:r>
      <w:r w:rsidRPr="00344E70">
        <w:rPr>
          <w:lang w:val="en-GB"/>
        </w:rPr>
        <w:t xml:space="preserve"> minor</w:t>
      </w:r>
      <w:r>
        <w:rPr>
          <w:lang w:val="en-GB"/>
        </w:rPr>
        <w:t xml:space="preserve"> role </w:t>
      </w:r>
      <w:r w:rsidR="009D31BF">
        <w:rPr>
          <w:lang w:val="en-GB"/>
        </w:rPr>
        <w:t>in the temporal variations of insect biomass compared to weather conditions</w:t>
      </w:r>
      <w:r w:rsidRPr="00344E70">
        <w:rPr>
          <w:lang w:val="en-GB"/>
        </w:rPr>
        <w:t xml:space="preserve">. </w:t>
      </w:r>
      <w:commentRangeEnd w:id="90"/>
      <w:r>
        <w:rPr>
          <w:rStyle w:val="Marquedecommentaire"/>
          <w:lang w:val="fr-CH"/>
        </w:rPr>
        <w:commentReference w:id="90"/>
      </w:r>
      <w:r>
        <w:rPr>
          <w:lang w:val="en-GB"/>
        </w:rPr>
        <w:t xml:space="preserve">However, since weather conditions, as insect biomass, exhibits strong inter-annual variations, weather conditions could drive inter-annual variability in insect biomass without being the main driver of the long-term temporal decline observed by </w:t>
      </w:r>
      <w:r w:rsidRPr="00C15C78">
        <w:rPr>
          <w:rFonts w:cs="Times New Roman"/>
        </w:rPr>
        <w:t xml:space="preserve">Hallmann </w:t>
      </w:r>
      <w:r w:rsidRPr="00C15C78">
        <w:rPr>
          <w:rFonts w:cs="Times New Roman"/>
          <w:i/>
          <w:iCs/>
        </w:rPr>
        <w:t>et al.</w:t>
      </w:r>
      <w:r>
        <w:rPr>
          <w:lang w:val="en-GB"/>
        </w:rPr>
        <w:fldChar w:fldCharType="begin"/>
      </w:r>
      <w:r>
        <w:rPr>
          <w:lang w:val="en-GB"/>
        </w:rPr>
        <w:instrText xml:space="preserve"> ADDIN ZOTERO_ITEM CSL_CITATION {"citationID":"UAZ6wS3Q","properties":{"formattedCitation":"\\super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Pr>
          <w:lang w:val="en-GB"/>
        </w:rPr>
        <w:fldChar w:fldCharType="separate"/>
      </w:r>
      <w:r w:rsidRPr="006E36E5">
        <w:rPr>
          <w:rFonts w:cs="Times New Roman"/>
          <w:vertAlign w:val="superscript"/>
        </w:rPr>
        <w:t>2</w:t>
      </w:r>
      <w:r>
        <w:rPr>
          <w:lang w:val="en-GB"/>
        </w:rPr>
        <w:fldChar w:fldCharType="end"/>
      </w:r>
      <w:r>
        <w:rPr>
          <w:lang w:val="en-GB"/>
        </w:rPr>
        <w:t>. In contrast, habitats conditions measured here (number of trees, proportion of arable land in a 200m radius, etc.) are unlikely to exhibit strong inter</w:t>
      </w:r>
      <w:ins w:id="91" w:author="CESCO" w:date="2023-12-03T14:25:00Z">
        <w:r w:rsidR="00CF356D">
          <w:rPr>
            <w:lang w:val="en-GB"/>
          </w:rPr>
          <w:t>-</w:t>
        </w:r>
      </w:ins>
      <w:r>
        <w:rPr>
          <w:lang w:val="en-GB"/>
        </w:rPr>
        <w:t xml:space="preserve">annual variations, and thus to explain inter-annual variability in insect </w:t>
      </w:r>
      <w:proofErr w:type="gramStart"/>
      <w:r>
        <w:rPr>
          <w:lang w:val="en-GB"/>
        </w:rPr>
        <w:t>biomass, but</w:t>
      </w:r>
      <w:proofErr w:type="gramEnd"/>
      <w:r>
        <w:rPr>
          <w:lang w:val="en-GB"/>
        </w:rPr>
        <w:t xml:space="preserve"> could be an important driver of the long-term trend.</w:t>
      </w:r>
    </w:p>
    <w:p w14:paraId="0451BC4B" w14:textId="5AD9937B" w:rsidR="00CF356D" w:rsidRDefault="00CF356D" w:rsidP="00CF356D">
      <w:pPr>
        <w:pStyle w:val="Corpsdetexte"/>
        <w:rPr>
          <w:ins w:id="92" w:author="CESCO" w:date="2023-12-03T14:36:00Z"/>
          <w:lang w:val="en-GB"/>
        </w:rPr>
      </w:pPr>
      <w:r>
        <w:rPr>
          <w:lang w:val="en-GB"/>
        </w:rPr>
        <w:t>To estimate the contributions of weather and habitat conditions in the long-term biomass decline, we predicted the temporal trend in partial predicts. Biomass was predicted according to weather conditions or habitat conditions only and the temporal trend in those values</w:t>
      </w:r>
      <w:r w:rsidRPr="00344176">
        <w:rPr>
          <w:lang w:val="en-GB"/>
        </w:rPr>
        <w:t xml:space="preserve"> </w:t>
      </w:r>
      <w:r>
        <w:rPr>
          <w:lang w:val="en-GB"/>
        </w:rPr>
        <w:t xml:space="preserve">was calculated. </w:t>
      </w:r>
      <w:commentRangeStart w:id="93"/>
      <w:r>
        <w:rPr>
          <w:lang w:val="en-GB"/>
        </w:rPr>
        <w:t xml:space="preserve">The results show that weather conditions indeed played a role in the observed decline observed previously by </w:t>
      </w:r>
      <w:r w:rsidRPr="00C15C78">
        <w:rPr>
          <w:rFonts w:cs="Times New Roman"/>
        </w:rPr>
        <w:t xml:space="preserve">Hallmann </w:t>
      </w:r>
      <w:r w:rsidRPr="00C15C78">
        <w:rPr>
          <w:rFonts w:cs="Times New Roman"/>
          <w:i/>
          <w:iCs/>
        </w:rPr>
        <w:t>et al.</w:t>
      </w:r>
      <w:r w:rsidRPr="00A66220">
        <w:rPr>
          <w:rFonts w:cs="Times New Roman"/>
        </w:rPr>
        <w:t xml:space="preserve"> (-1.4</w:t>
      </w:r>
      <w:proofErr w:type="gramStart"/>
      <w:r w:rsidRPr="00A66220">
        <w:rPr>
          <w:lang w:val="en-GB"/>
        </w:rPr>
        <w:t>%.year</w:t>
      </w:r>
      <w:proofErr w:type="gramEnd"/>
      <w:r w:rsidRPr="00A66220">
        <w:rPr>
          <w:vertAlign w:val="superscript"/>
          <w:lang w:val="en-GB"/>
        </w:rPr>
        <w:t>-1</w:t>
      </w:r>
      <w:r>
        <w:rPr>
          <w:lang w:val="en-GB"/>
        </w:rPr>
        <w:t>, CI</w:t>
      </w:r>
      <w:r w:rsidRPr="00A66220">
        <w:rPr>
          <w:vertAlign w:val="subscript"/>
          <w:lang w:val="en-GB"/>
        </w:rPr>
        <w:t>95%</w:t>
      </w:r>
      <w:r>
        <w:rPr>
          <w:lang w:val="en-GB"/>
        </w:rPr>
        <w:t>=[-1.57,-1.26]</w:t>
      </w:r>
      <w:r w:rsidRPr="00A66220">
        <w:rPr>
          <w:rFonts w:cs="Times New Roman"/>
        </w:rPr>
        <w:t>)</w:t>
      </w:r>
      <w:r>
        <w:rPr>
          <w:rFonts w:cs="Times New Roman"/>
        </w:rPr>
        <w:t xml:space="preserve">, </w:t>
      </w:r>
      <w:commentRangeEnd w:id="93"/>
      <w:r>
        <w:rPr>
          <w:rStyle w:val="Marquedecommentaire"/>
          <w:lang w:val="fr-CH"/>
        </w:rPr>
        <w:commentReference w:id="93"/>
      </w:r>
      <w:r>
        <w:rPr>
          <w:rFonts w:cs="Times New Roman"/>
        </w:rPr>
        <w:t xml:space="preserve">but habitat conditions modelled by </w:t>
      </w: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Pr>
          <w:rStyle w:val="c-bibliographic-informationvalue"/>
          <w:rFonts w:cs="Times New Roman"/>
          <w:lang w:val="en-GB"/>
        </w:rPr>
        <w:t xml:space="preserve"> also played a significant role in that decline</w:t>
      </w:r>
      <w:r>
        <w:rPr>
          <w:rFonts w:cs="Times New Roman"/>
        </w:rPr>
        <w:t xml:space="preserve"> </w:t>
      </w:r>
      <w:r w:rsidRPr="00A66220">
        <w:rPr>
          <w:rFonts w:cs="Times New Roman"/>
        </w:rPr>
        <w:t>(-</w:t>
      </w:r>
      <w:r>
        <w:rPr>
          <w:rFonts w:cs="Times New Roman"/>
        </w:rPr>
        <w:t>0</w:t>
      </w:r>
      <w:r w:rsidRPr="00A66220">
        <w:rPr>
          <w:rFonts w:cs="Times New Roman"/>
        </w:rPr>
        <w:t>.</w:t>
      </w:r>
      <w:r>
        <w:rPr>
          <w:rFonts w:cs="Times New Roman"/>
        </w:rPr>
        <w:t>9</w:t>
      </w:r>
      <w:r w:rsidRPr="00A66220">
        <w:rPr>
          <w:lang w:val="en-GB"/>
        </w:rPr>
        <w:t>%.year</w:t>
      </w:r>
      <w:r w:rsidRPr="00A66220">
        <w:rPr>
          <w:vertAlign w:val="superscript"/>
          <w:lang w:val="en-GB"/>
        </w:rPr>
        <w:t>-1</w:t>
      </w:r>
      <w:r>
        <w:rPr>
          <w:lang w:val="en-GB"/>
        </w:rPr>
        <w:t>, CI</w:t>
      </w:r>
      <w:r w:rsidRPr="00A66220">
        <w:rPr>
          <w:vertAlign w:val="subscript"/>
          <w:lang w:val="en-GB"/>
        </w:rPr>
        <w:t>95%</w:t>
      </w:r>
      <w:r>
        <w:rPr>
          <w:lang w:val="en-GB"/>
        </w:rPr>
        <w:t>=[-1.01,-0.78]</w:t>
      </w:r>
      <w:r w:rsidRPr="00A66220">
        <w:rPr>
          <w:rFonts w:cs="Times New Roman"/>
        </w:rPr>
        <w:t>)</w:t>
      </w:r>
      <w:r>
        <w:rPr>
          <w:rFonts w:cs="Times New Roman"/>
        </w:rPr>
        <w:t>. However, these contributions to the long-term decline in insect biomass are minors relative to the part of the decline that correlates more with time than with other included drivers, i.e. the</w:t>
      </w:r>
      <w:r>
        <w:rPr>
          <w:lang w:val="en-GB"/>
        </w:rPr>
        <w:t xml:space="preserve"> remaining temporal trend </w:t>
      </w:r>
      <w:r w:rsidRPr="00344E70">
        <w:rPr>
          <w:lang w:val="en-GB"/>
        </w:rPr>
        <w:t>(-4.0</w:t>
      </w:r>
      <w:proofErr w:type="gramStart"/>
      <w:r w:rsidRPr="00344E70">
        <w:rPr>
          <w:lang w:val="en-GB"/>
        </w:rPr>
        <w:t>%.year</w:t>
      </w:r>
      <w:proofErr w:type="gramEnd"/>
      <w:r w:rsidRPr="00344E70">
        <w:rPr>
          <w:vertAlign w:val="superscript"/>
          <w:lang w:val="en-GB"/>
        </w:rPr>
        <w:t>-1</w:t>
      </w:r>
      <w:r w:rsidRPr="00344E70">
        <w:rPr>
          <w:lang w:val="en-GB"/>
        </w:rPr>
        <w:t>)</w:t>
      </w:r>
      <w:r>
        <w:rPr>
          <w:lang w:val="en-GB"/>
        </w:rPr>
        <w:t xml:space="preserve"> estimated by the year effect, as previously said.</w:t>
      </w:r>
    </w:p>
    <w:p w14:paraId="67FBC45A" w14:textId="41676F7E" w:rsidR="009D31BF" w:rsidRDefault="009D31BF" w:rsidP="00CF356D">
      <w:pPr>
        <w:pStyle w:val="Corpsdetexte"/>
        <w:rPr>
          <w:rStyle w:val="c-bibliographic-informationvalue"/>
          <w:rFonts w:cs="Times New Roman"/>
          <w:lang w:val="en-GB"/>
        </w:rPr>
      </w:pPr>
      <w:r>
        <w:rPr>
          <w:lang w:val="en-GB"/>
        </w:rPr>
        <w:t xml:space="preserve">One would also note the difference in the precision of modelling weather and habitat conditions. While weather conditions are modelled using </w:t>
      </w:r>
      <w:commentRangeStart w:id="94"/>
      <w:r>
        <w:rPr>
          <w:lang w:val="en-GB"/>
        </w:rPr>
        <w:t>12</w:t>
      </w:r>
      <w:r>
        <w:rPr>
          <w:rStyle w:val="Marquedecommentaire"/>
          <w:lang w:val="fr-CH"/>
        </w:rPr>
        <w:annotationRef/>
      </w:r>
      <w:commentRangeEnd w:id="94"/>
      <w:r>
        <w:rPr>
          <w:rStyle w:val="Marquedecommentaire"/>
          <w:lang w:val="fr-CH"/>
        </w:rPr>
        <w:commentReference w:id="94"/>
      </w:r>
      <w:r>
        <w:rPr>
          <w:lang w:val="en-GB"/>
        </w:rPr>
        <w:t xml:space="preserve"> parameters, including time-lagged effects and interaction among variables, habitats conditions are modelled using 8 parameters, without time-lagged effects or interactions among variables. </w:t>
      </w:r>
      <w:r>
        <w:t>Among these habitat variables none of them measure the effect of agricultural intensification, which has been documented as a cause of the insect plight</w:t>
      </w:r>
      <w:r>
        <w:fldChar w:fldCharType="begin"/>
      </w:r>
      <w:r>
        <w:instrText xml:space="preserve"> ADDIN ZOTERO_ITEM CSL_CITATION {"citationID":"3EsPc2ty","properties":{"formattedCitation":"\\super 3\\uc0\\u8211{}5\\nosupersub{}","plainCitation":"3–5","noteIndex":0},"citationItems":[{"id":5664,"uris":["http://zotero.org/users/2552365/items/RZSJWBZ4"],"itemData":{"id":5664,"type":"article-journal","abstract":"There is an ongoing unprecedented loss in insects, both in terms of richness and biomass. The usage of pesticides, especially neonicotinoid insecticides, has been widely suggested to be a contributor to this decline. However, the risks of neonicotinoids to natural insect populations have remained largely unknown due to a lack of field-realistic experiments. Here, we used an outdoor experiment to determine effects of field-realistic concentrations of the commonly applied neonicotinoid thiacloprid on the emergence of naturally assembled aquatic insect populations. Following application, all major orders of emerging aquatic insects (Coleoptera, Diptera, Ephemeroptera, Odonata, and Trichoptera) declined strongly in both abundance and biomass. At the highest concentration (10 µg/L), emergence of most orders was nearly absent. Diversity of the most species-rich family, Chironomidae, decreased by 50% at more commonly observed concentrations (1 µg/L) and was generally reduced to a single species at the highest concentration. Our experimental findings thereby showcase a causal link of neonicotinoids and the ongoing insect decline. Given the urgency of the insect decline, our results highlight the need to reconsider the mass usage of neonicotinoids to preserve freshwater insects as well as the life and services depending on them.","container-title":"Proceedings of the National Academy of Sciences","DOI":"10.1073/pnas.2105692118","issue":"44","note":"publisher: Proceedings of the National Academy of Sciences","page":"e2105692118","source":"pnas.org (Atypon)","title":"Experimental evidence for neonicotinoid driven decline in aquatic emerging insects","volume":"118","author":[{"family":"Barmentlo","given":"S. Henrik"},{"family":"Schrama","given":"Maarten"},{"family":"Snoo","given":"Geert R.","non-dropping-particle":"de"},{"family":"Bodegom","given":"Peter M.","non-dropping-particle":"van"},{"family":"Nieuwenhuijzen","given":"André","non-dropping-particle":"van"},{"family":"Vijver","given":"Martina G."}],"issued":{"date-parts":[["2021",11,2]]}}},{"id":3622,"uris":["http://zotero.org/users/2552365/items/FKETRAT6"],"itemData":{"id":3622,"type":"article-journal","abstract":"Global change affects species by modifying their abundance, spatial distribution, and activity period. The challenge is now to identify the respective drivers of those responses and to understand how those responses combine to affect species assemblages and ecosystem functioning. Here we correlate changes in occupancy and mean flight date of 205 wild bee species in Belgium with temporal changes in temperature trend and interannual variation, agricultural intensification, and urbanization. Over the last 70 years, bee occupancy decreased on average by 33%, most likely because of agricultural intensification, and flight period of bees advanced on average by 4 days, most likely because of interannual temperature changes. Those responses resulted in a synergistic effect because species which increased in occupancy tend to be those that have shifted their phenologies earlier in the season. This leads to an overall advancement and shortening of the pollination season by 9 and 15 days respectively, with lower species richness and abundance compared to historical pollinator assemblages, except at the early start of the season. Our results thus suggest a strong decline in pollination function and services.","container-title":"Global Change Biology","DOI":"https://doi.org/10.1111/gcb.15379","ISSN":"1365-2486","issue":"12","language":"en","note":"_eprint: https://onlinelibrary.wiley.com/doi/pdf/10.1111/gcb.15379","page":"6753-6766","source":"Wiley Online Library","title":"Long-term effects of global change on occupancy and flight period of wild bees in Belgium","volume":"26","author":[{"family":"Duchenne","given":"François"},{"family":"Thébault","given":"Elisa"},{"family":"Michez","given":"Denis"},{"family":"Gérard","given":"Maxence"},{"family":"Devaux","given":"Céline"},{"family":"Rasmont","given":"Pierre"},{"family":"Vereecken","given":"Nicolas J."},{"family":"Fontaine","given":"Colin"}],"issued":{"date-parts":[["2020"]]}}},{"id":5594,"uris":["http://zotero.org/users/2552365/items/LBERUC6Y"],"itemData":{"id":5594,"type":"article-journal","abstract":"Major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L."}],"issued":{"date-parts":[["2021",1,12]]}}}],"schema":"https://github.com/citation-style-language/schema/raw/master/csl-citation.json"} </w:instrText>
      </w:r>
      <w:r>
        <w:fldChar w:fldCharType="separate"/>
      </w:r>
      <w:r w:rsidRPr="006E36E5">
        <w:rPr>
          <w:rFonts w:cs="Times New Roman"/>
          <w:vertAlign w:val="superscript"/>
        </w:rPr>
        <w:t>3–5</w:t>
      </w:r>
      <w:r>
        <w:fldChar w:fldCharType="end"/>
      </w:r>
      <w:r>
        <w:t xml:space="preserve">, </w:t>
      </w:r>
      <w:r>
        <w:rPr>
          <w:rStyle w:val="c-bibliographic-informationvalue"/>
          <w:rFonts w:cs="Times New Roman"/>
          <w:lang w:val="en-GB"/>
        </w:rPr>
        <w:t>and abundance changes in other taxa</w:t>
      </w:r>
      <w:r>
        <w:rPr>
          <w:rStyle w:val="c-bibliographic-informationvalue"/>
          <w:rFonts w:cs="Times New Roman"/>
          <w:lang w:val="en-GB"/>
        </w:rPr>
        <w:fldChar w:fldCharType="begin"/>
      </w:r>
      <w:r>
        <w:rPr>
          <w:rStyle w:val="c-bibliographic-informationvalue"/>
          <w:rFonts w:cs="Times New Roman"/>
          <w:lang w:val="en-GB"/>
        </w:rPr>
        <w:instrText xml:space="preserve"> ADDIN ZOTERO_ITEM CSL_CITATION {"citationID":"aw91Mojt","properties":{"formattedCitation":"\\super 6\\nosupersub{}","plainCitation":"6","noteIndex":0},"citationItems":[{"id":5451,"uris":["http://zotero.org/users/2552365/items/MR9VQFLI"],"itemData":{"id":5451,"type":"article-journal","abstract":"Declines in European bird populations are reported for decades but the direct effect of major anthropogenic pressures on such declines remains unquantified. Causal relationships between pressures and bird population responses are difficult to identify as pressures interact at different spatial scales and responses vary among species. Here, we uncover direct relationships between population time-series of 170 common bird species, monitored at more than 20,000 sites in 28 European countries, over 37 y, and four widespread anthropogenic pressures: agricultural intensification, change in forest cover, urbanisation and temperature change over the last decades. We quantify the influence of each pressure on population time-series and its importance relative to other pressures, and we identify traits of most affected species. We find that agricultural intensification, in particular pesticides and fertiliser use, is the main pressure for most bird population declines, especially for invertebrate feeders. Responses to changes in forest cover, urbanisation and temperature are more species-specific. Specifically, forest cover is associated with a positive effect and growing urbanisation with a negative effect on population dynamics, while temperature change has an effect on the dynamics of a large number of bird populations, the magnitude and direction of which depend on species' thermal preferences. Our results not only confirm the pervasive and strong effects of anthropogenic pressures on common breeding birds, but quantify the relative strength of these effects stressing the urgent need for transformative changes in the way of inhabiting the world in European countries, if bird populations shall have a chance of recovering.","container-title":"Proceedings of the National Academy of Sciences","DOI":"10.1073/pnas.2216573120","issue":"21","note":"publisher: Proceedings of the National Academy of Sciences","page":"e2216573120","source":"pnas.org (Atypon)","title":"Farmland practices are driving bird population decline across Europe","volume":"120","author":[{"family":"Rigal","given":"Stanislas"},{"family":"Dakos","given":"Vasilis"},{"family":"Alonso","given":"Hany"},{"family":"Auniņš","given":"Ainārs"},{"family":"Benkő","given":"Zoltán"},{"family":"Brotons","given":"Lluís"},{"family":"Chodkiewicz","given":"Tomasz"},{"family":"Chylarecki","given":"Przemysław"},{"family":"Carli","given":"Elisabetta","non-dropping-particle":"de"},{"family":"Moral","given":"Juan Carlos","non-dropping-particle":"del"},{"family":"Domşa","given":"Cristian"},{"family":"Escandell","given":"Virginia"},{"family":"Fontaine","given":"Benoît"},{"family":"Foppen","given":"Ruud"},{"family":"Gregory","given":"Richard"},{"family":"Harris","given":"Sarah"},{"family":"Herrando","given":"Sergi"},{"family":"Husby","given":"Magne"},{"family":"Ieronymidou","given":"Christina"},{"family":"Jiguet","given":"Frédéric"},{"family":"Kennedy","given":"John"},{"family":"Klvaňová","given":"Alena"},{"family":"Kmecl","given":"Primož"},{"family":"Kuczyński","given":"Lechosław"},{"family":"Kurlavičius","given":"Petras"},{"family":"Kålås","given":"John Atle"},{"family":"Lehikoinen","given":"Aleksi"},{"family":"Lindström","given":"Åke"},{"family":"Lorrillière","given":"Romain"},{"family":"Moshøj","given":"Charlotte"},{"family":"Nellis","given":"Renno"},{"family":"Noble","given":"David"},{"family":"Eskildsen","given":"Daniel Palm"},{"family":"Paquet","given":"Jean-Yves"},{"family":"Pélissié","given":"Mathieu"},{"family":"Pladevall","given":"Clara"},{"family":"Portolou","given":"Danae"},{"family":"Reif","given":"Jiří"},{"family":"Schmid","given":"Hans"},{"family":"Seaman","given":"Benjamin"},{"family":"Szabo","given":"Zoltán D."},{"family":"Szép","given":"Tibor"},{"family":"Florenzano","given":"Guido Tellini"},{"family":"Teufelbauer","given":"Norbert"},{"family":"Trautmann","given":"Sven"},{"family":"Turnhout","given":"Chris","non-dropping-particle":"van"},{"family":"Vermouzek","given":"Zdeněk"},{"family":"Vikstrøm","given":"Thomas"},{"family":"Voříšek","given":"Petr"},{"family":"Weiserbs","given":"Anne"},{"family":"Devictor","given":"Vincent"}],"issued":{"date-parts":[["2023",5,23]]}}}],"schema":"https://github.com/citation-style-language/schema/raw/master/csl-citation.json"} </w:instrText>
      </w:r>
      <w:r>
        <w:rPr>
          <w:rStyle w:val="c-bibliographic-informationvalue"/>
          <w:rFonts w:cs="Times New Roman"/>
          <w:lang w:val="en-GB"/>
        </w:rPr>
        <w:fldChar w:fldCharType="separate"/>
      </w:r>
      <w:r w:rsidRPr="006E36E5">
        <w:rPr>
          <w:rFonts w:cs="Times New Roman"/>
          <w:vertAlign w:val="superscript"/>
        </w:rPr>
        <w:t>6</w:t>
      </w:r>
      <w:r>
        <w:rPr>
          <w:rStyle w:val="c-bibliographic-informationvalue"/>
          <w:rFonts w:cs="Times New Roman"/>
          <w:lang w:val="en-GB"/>
        </w:rPr>
        <w:fldChar w:fldCharType="end"/>
      </w:r>
      <w:r>
        <w:rPr>
          <w:rStyle w:val="c-bibliographic-informationvalue"/>
          <w:rFonts w:cs="Times New Roman"/>
          <w:lang w:val="en-GB"/>
        </w:rPr>
        <w:t xml:space="preserve">. As such, </w:t>
      </w:r>
      <w:r>
        <w:rPr>
          <w:lang w:val="en-GB"/>
        </w:rPr>
        <w:t>the</w:t>
      </w:r>
      <w:r>
        <w:rPr>
          <w:rStyle w:val="c-bibliographic-informationvalue"/>
          <w:rFonts w:cs="Times New Roman"/>
          <w:lang w:val="en-GB"/>
        </w:rPr>
        <w:t xml:space="preserve"> significant temporal decline in insect biomass, independent from the effect of weather conditions and from modelled habitat conditions, could be explained by temporal changes in habitat conditions not covered by the selected variables.</w:t>
      </w:r>
    </w:p>
    <w:p w14:paraId="382D0985" w14:textId="6D3FFE71" w:rsidR="009D31BF" w:rsidRPr="00CF356D" w:rsidRDefault="00360539" w:rsidP="00CF356D">
      <w:pPr>
        <w:pStyle w:val="Corpsdetexte"/>
        <w:rPr>
          <w:lang w:val="en-GB"/>
        </w:rPr>
      </w:pPr>
      <w:r>
        <w:rPr>
          <w:rStyle w:val="c-bibliographic-informationvalue"/>
          <w:rFonts w:cs="Times New Roman"/>
          <w:lang w:val="en-GB"/>
        </w:rPr>
        <w:lastRenderedPageBreak/>
        <w:t>In writing this comment, we</w:t>
      </w:r>
      <w:r w:rsidR="009D31BF">
        <w:rPr>
          <w:rStyle w:val="c-bibliographic-informationvalue"/>
          <w:rFonts w:cs="Times New Roman"/>
          <w:lang w:val="en-GB"/>
        </w:rPr>
        <w:t xml:space="preserve"> do not intend to tone down the effects of weather conditions on insect biomass; they are clearly demonstrated by Müller </w:t>
      </w:r>
      <w:r w:rsidR="009D31BF" w:rsidRPr="00256835">
        <w:rPr>
          <w:rStyle w:val="c-bibliographic-informationvalue"/>
          <w:rFonts w:cs="Times New Roman"/>
          <w:i/>
          <w:lang w:val="en-GB"/>
        </w:rPr>
        <w:t>et al.</w:t>
      </w:r>
      <w:r w:rsidR="009D31BF">
        <w:rPr>
          <w:rStyle w:val="c-bibliographic-informationvalue"/>
          <w:rFonts w:cs="Times New Roman"/>
          <w:lang w:val="en-GB"/>
        </w:rPr>
        <w:t>’s analysis and have been supported by other studies</w:t>
      </w:r>
      <w:r w:rsidR="009D31BF">
        <w:rPr>
          <w:rStyle w:val="c-bibliographic-informationvalue"/>
          <w:rFonts w:cs="Times New Roman"/>
          <w:lang w:val="en-GB"/>
        </w:rPr>
        <w:fldChar w:fldCharType="begin"/>
      </w:r>
      <w:r w:rsidR="009D31BF">
        <w:rPr>
          <w:rStyle w:val="c-bibliographic-informationvalue"/>
          <w:rFonts w:cs="Times New Roman"/>
          <w:lang w:val="en-GB"/>
        </w:rPr>
        <w:instrText xml:space="preserve"> ADDIN ZOTERO_ITEM CSL_CITATION {"citationID":"RPKwA0CW","properties":{"formattedCitation":"\\super 7,8\\nosupersub{}","plainCitation":"7,8","noteIndex":0},"citationItems":[{"id":5596,"uris":["http://zotero.org/users/2552365/items/9NDZKSSD"],"itemData":{"id":5596,"type":"article-journal","abstract":"A number of studies indicate that tropical arthropods should be particularly vulnerable to climate warming. If these predictions are realized, climate warming may have a more profound impact on the functioning and diversity of tropical forests than currently anticipated. Although arthropods comprise over two-thirds of terrestrial species, information on their abundance and extinction rates in tropical habitats is severely limited. Here we analyze data on arthropod and insectivore abundances taken between 1976 and 2012 at two midelevation habitats in Puerto Rico’s Luquillo rainforest. During this time, mean maximum temperatures have risen by 2.0 °C. Using the same study area and methods employed by Lister in the 1970s, we discovered that the dry weight biomass of arthropods captured in sweep samples had declined 4 to 8 times, and 30 to 60 times in sticky traps. Analysis of long-term data on canopy arthropods and walking sticks taken as part of the Luquillo Long-Term Ecological Research program revealed sustained declines in abundance over two decades, as well as negative regressions of abundance on mean maximum temperatures. We also document parallel decreases in Luquillo’s insectivorous lizards, frogs, and birds. While El Niño/Southern Oscillation influences the abundance of forest arthropods, climate warming is the major driver of reductions in arthropod abundance, indirectly precipitating a bottom-up trophic cascade and consequent collapse of the forest food web.","container-title":"Proceedings of the National Academy of Sciences","DOI":"10.1073/pnas.1722477115","issue":"44","note":"publisher: Proceedings of the National Academy of Sciences","page":"E10397-E10406","source":"pnas.org (Atypon)","title":"Climate-driven declines in arthropod abundance restructure a rainforest food web","volume":"115","author":[{"family":"Lister","given":"Bradford C."},{"family":"Garcia","given":"Andres"}],"issued":{"date-parts":[["2018",10,30]]}}},{"id":5592,"uris":["http://zotero.org/users/2552365/items/JWQ94RZA"],"itemData":{"id":5592,"type":"article-journal","abstract":"Several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sidR="009D31BF">
        <w:rPr>
          <w:rStyle w:val="c-bibliographic-informationvalue"/>
          <w:rFonts w:cs="Times New Roman"/>
          <w:lang w:val="en-GB"/>
        </w:rPr>
        <w:fldChar w:fldCharType="separate"/>
      </w:r>
      <w:r w:rsidR="009D31BF" w:rsidRPr="006E36E5">
        <w:rPr>
          <w:rFonts w:cs="Times New Roman"/>
          <w:vertAlign w:val="superscript"/>
        </w:rPr>
        <w:t>7,8</w:t>
      </w:r>
      <w:r w:rsidR="009D31BF">
        <w:rPr>
          <w:rStyle w:val="c-bibliographic-informationvalue"/>
          <w:rFonts w:cs="Times New Roman"/>
          <w:lang w:val="en-GB"/>
        </w:rPr>
        <w:fldChar w:fldCharType="end"/>
      </w:r>
      <w:r w:rsidR="009D31BF">
        <w:rPr>
          <w:rStyle w:val="c-bibliographic-informationvalue"/>
          <w:rFonts w:cs="Times New Roman"/>
          <w:lang w:val="en-GB"/>
        </w:rPr>
        <w:t>.</w:t>
      </w:r>
      <w:r>
        <w:rPr>
          <w:rStyle w:val="c-bibliographic-informationvalue"/>
          <w:rFonts w:cs="Times New Roman"/>
          <w:lang w:val="en-GB"/>
        </w:rPr>
        <w:t xml:space="preserve"> Müller </w:t>
      </w:r>
      <w:r w:rsidRPr="00D54FDB">
        <w:rPr>
          <w:rStyle w:val="c-bibliographic-informationvalue"/>
          <w:rFonts w:cs="Times New Roman"/>
          <w:i/>
          <w:iCs/>
          <w:lang w:val="en-GB"/>
        </w:rPr>
        <w:t>et al.</w:t>
      </w:r>
      <w:r>
        <w:rPr>
          <w:rStyle w:val="c-bibliographic-informationvalue"/>
          <w:rFonts w:cs="Times New Roman"/>
          <w:lang w:val="en-GB"/>
        </w:rPr>
        <w:t xml:space="preserve"> push forward in the right direction in trying to understand the drivers of the temporal decline in insect biomass, using correlates </w:t>
      </w:r>
      <w:r w:rsidR="0038752A">
        <w:rPr>
          <w:rStyle w:val="c-bibliographic-informationvalue"/>
          <w:rFonts w:cs="Times New Roman"/>
          <w:lang w:val="en-GB"/>
        </w:rPr>
        <w:t>of drivers mechanistically linked to</w:t>
      </w:r>
      <w:r>
        <w:rPr>
          <w:rStyle w:val="c-bibliographic-informationvalue"/>
          <w:rFonts w:cs="Times New Roman"/>
          <w:lang w:val="en-GB"/>
        </w:rPr>
        <w:t xml:space="preserve"> the response variable. However, not accounting for </w:t>
      </w:r>
      <w:r w:rsidR="0038752A">
        <w:rPr>
          <w:rStyle w:val="c-bibliographic-informationvalue"/>
          <w:rFonts w:cs="Times New Roman"/>
          <w:lang w:val="en-GB"/>
        </w:rPr>
        <w:t>potential</w:t>
      </w:r>
      <w:r>
        <w:rPr>
          <w:rStyle w:val="c-bibliographic-informationvalue"/>
          <w:rFonts w:cs="Times New Roman"/>
          <w:lang w:val="en-GB"/>
        </w:rPr>
        <w:t xml:space="preserve"> missing predictors, through a time effect, is likely to produce highly biased results. Assessing the relative importance of drivers requires models that simultaneously include all drivers in a similar way. Since most of the global change drivers exhibit high correlation with time, this remains a challenging task. </w:t>
      </w:r>
      <w:r w:rsidR="0038752A">
        <w:rPr>
          <w:rStyle w:val="c-bibliographic-informationvalue"/>
          <w:rFonts w:cs="Times New Roman"/>
          <w:lang w:val="en-GB"/>
        </w:rPr>
        <w:t>Further</w:t>
      </w:r>
      <w:r>
        <w:rPr>
          <w:rStyle w:val="c-bibliographic-informationvalue"/>
          <w:rFonts w:cs="Times New Roman"/>
          <w:lang w:val="en-GB"/>
        </w:rPr>
        <w:t>, the effects of global change drivers likely depend on each other, e.g. the effect of climate change on insect abundance is mediated by land use</w:t>
      </w:r>
      <w:r>
        <w:rPr>
          <w:rStyle w:val="c-bibliographic-informationvalue"/>
          <w:rFonts w:cs="Times New Roman"/>
          <w:lang w:val="en-GB"/>
        </w:rPr>
        <w:fldChar w:fldCharType="begin"/>
      </w:r>
      <w:r>
        <w:rPr>
          <w:rStyle w:val="c-bibliographic-informationvalue"/>
          <w:rFonts w:cs="Times New Roman"/>
          <w:lang w:val="en-GB"/>
        </w:rPr>
        <w:instrText xml:space="preserve"> ADDIN ZOTERO_ITEM CSL_CITATION {"citationID":"P69MPAOb","properties":{"formattedCitation":"\\super 8\\nosupersub{}","plainCitation":"8","noteIndex":0},"citationItems":[{"id":5592,"uris":["http://zotero.org/users/2552365/items/JWQ94RZA"],"itemData":{"id":5592,"type":"article-journal","abstract":"Several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Pr>
          <w:rStyle w:val="c-bibliographic-informationvalue"/>
          <w:rFonts w:cs="Times New Roman"/>
          <w:lang w:val="en-GB"/>
        </w:rPr>
        <w:fldChar w:fldCharType="separate"/>
      </w:r>
      <w:r w:rsidRPr="006E36E5">
        <w:rPr>
          <w:rFonts w:cs="Times New Roman"/>
          <w:vertAlign w:val="superscript"/>
        </w:rPr>
        <w:t>8</w:t>
      </w:r>
      <w:r>
        <w:rPr>
          <w:rStyle w:val="c-bibliographic-informationvalue"/>
          <w:rFonts w:cs="Times New Roman"/>
          <w:lang w:val="en-GB"/>
        </w:rPr>
        <w:fldChar w:fldCharType="end"/>
      </w:r>
      <w:r>
        <w:rPr>
          <w:rStyle w:val="c-bibliographic-informationvalue"/>
          <w:rFonts w:cs="Times New Roman"/>
          <w:lang w:val="en-GB"/>
        </w:rPr>
        <w:t xml:space="preserve">. </w:t>
      </w:r>
      <w:r w:rsidR="0038752A">
        <w:rPr>
          <w:rStyle w:val="c-bibliographic-informationvalue"/>
          <w:rFonts w:cs="Times New Roman"/>
          <w:lang w:val="en-GB"/>
        </w:rPr>
        <w:t xml:space="preserve">We </w:t>
      </w:r>
      <w:r>
        <w:rPr>
          <w:rStyle w:val="c-bibliographic-informationvalue"/>
          <w:rFonts w:cs="Times New Roman"/>
          <w:lang w:val="en-GB"/>
        </w:rPr>
        <w:t xml:space="preserve">thus stress the need to be conservative </w:t>
      </w:r>
      <w:r w:rsidR="0038752A">
        <w:rPr>
          <w:rStyle w:val="c-bibliographic-informationvalue"/>
          <w:rFonts w:cs="Times New Roman"/>
          <w:lang w:val="en-GB"/>
        </w:rPr>
        <w:t>when interpreti</w:t>
      </w:r>
      <w:r>
        <w:rPr>
          <w:rStyle w:val="c-bibliographic-informationvalue"/>
          <w:rFonts w:cs="Times New Roman"/>
          <w:lang w:val="en-GB"/>
        </w:rPr>
        <w:t>n</w:t>
      </w:r>
      <w:r w:rsidR="0038752A">
        <w:rPr>
          <w:rStyle w:val="c-bibliographic-informationvalue"/>
          <w:rFonts w:cs="Times New Roman"/>
          <w:lang w:val="en-GB"/>
        </w:rPr>
        <w:t>g</w:t>
      </w:r>
      <w:r>
        <w:rPr>
          <w:rStyle w:val="c-bibliographic-informationvalue"/>
          <w:rFonts w:cs="Times New Roman"/>
          <w:lang w:val="en-GB"/>
        </w:rPr>
        <w:t xml:space="preserve"> </w:t>
      </w:r>
      <w:r w:rsidR="0038752A">
        <w:rPr>
          <w:rStyle w:val="c-bibliographic-informationvalue"/>
          <w:rFonts w:cs="Times New Roman"/>
          <w:lang w:val="en-GB"/>
        </w:rPr>
        <w:t>results</w:t>
      </w:r>
      <w:r>
        <w:rPr>
          <w:rStyle w:val="c-bibliographic-informationvalue"/>
          <w:rFonts w:cs="Times New Roman"/>
          <w:lang w:val="en-GB"/>
        </w:rPr>
        <w:t xml:space="preserve"> of analyses that often come with many limitations, especially when analysing large scale ecological patterns. Drawing conclusions not </w:t>
      </w:r>
      <w:r w:rsidR="0038752A">
        <w:rPr>
          <w:rStyle w:val="c-bibliographic-informationvalue"/>
          <w:rFonts w:cs="Times New Roman"/>
          <w:lang w:val="en-GB"/>
        </w:rPr>
        <w:t>adequately</w:t>
      </w:r>
      <w:r>
        <w:rPr>
          <w:rStyle w:val="c-bibliographic-informationvalue"/>
          <w:rFonts w:cs="Times New Roman"/>
          <w:lang w:val="en-GB"/>
        </w:rPr>
        <w:t xml:space="preserve"> supported is likely to disrupt both the scientific debate and public outreach, with possible negative consequences </w:t>
      </w:r>
      <w:r w:rsidR="0038752A">
        <w:rPr>
          <w:rStyle w:val="c-bibliographic-informationvalue"/>
          <w:rFonts w:cs="Times New Roman"/>
          <w:lang w:val="en-GB"/>
        </w:rPr>
        <w:t>on</w:t>
      </w:r>
      <w:r>
        <w:rPr>
          <w:rStyle w:val="c-bibliographic-informationvalue"/>
          <w:rFonts w:cs="Times New Roman"/>
          <w:lang w:val="en-GB"/>
        </w:rPr>
        <w:t xml:space="preserve"> trust in </w:t>
      </w:r>
      <w:r w:rsidR="0038752A">
        <w:rPr>
          <w:rStyle w:val="c-bibliographic-informationvalue"/>
          <w:rFonts w:cs="Times New Roman"/>
          <w:lang w:val="en-GB"/>
        </w:rPr>
        <w:t>science regarding</w:t>
      </w:r>
      <w:r>
        <w:rPr>
          <w:rStyle w:val="c-bibliographic-informationvalue"/>
          <w:rFonts w:cs="Times New Roman"/>
          <w:lang w:val="en-GB"/>
        </w:rPr>
        <w:t xml:space="preserve"> on </w:t>
      </w:r>
      <w:r w:rsidR="0038752A">
        <w:rPr>
          <w:rStyle w:val="c-bibliographic-informationvalue"/>
          <w:rFonts w:cs="Times New Roman"/>
          <w:lang w:val="en-GB"/>
        </w:rPr>
        <w:t>topical societal issues</w:t>
      </w:r>
      <w:r>
        <w:rPr>
          <w:rStyle w:val="c-bibliographic-informationvalue"/>
          <w:rFonts w:cs="Times New Roman"/>
          <w:lang w:val="en-GB"/>
        </w:rPr>
        <w:t>.</w:t>
      </w:r>
    </w:p>
    <w:sectPr w:rsidR="009D31BF" w:rsidRPr="00CF356D" w:rsidSect="00911F4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ESCO" w:date="2023-12-03T10:28:00Z" w:initials="C">
    <w:p w14:paraId="43F1821D" w14:textId="1001AFEA" w:rsidR="00E71EE6" w:rsidRDefault="00E71EE6">
      <w:pPr>
        <w:pStyle w:val="Commentaire"/>
      </w:pPr>
      <w:r>
        <w:rPr>
          <w:rStyle w:val="Marquedecommentaire"/>
        </w:rPr>
        <w:annotationRef/>
      </w:r>
      <w:r>
        <w:t>interessante association</w:t>
      </w:r>
    </w:p>
  </w:comment>
  <w:comment w:id="10" w:author="CESCO" w:date="2023-12-03T10:46:00Z" w:initials="C">
    <w:p w14:paraId="23DD2EE6" w14:textId="36EFACD8" w:rsidR="00971E3E" w:rsidRDefault="00971E3E">
      <w:pPr>
        <w:pStyle w:val="Commentaire"/>
      </w:pPr>
      <w:r>
        <w:rPr>
          <w:rStyle w:val="Marquedecommentaire"/>
        </w:rPr>
        <w:annotationRef/>
      </w:r>
      <w:r>
        <w:t>ils ne testent pas cela en fait, si ?</w:t>
      </w:r>
    </w:p>
  </w:comment>
  <w:comment w:id="11" w:author="CESCO" w:date="2023-12-02T19:16:00Z" w:initials="C">
    <w:p w14:paraId="04CE988E" w14:textId="37ECEA7A" w:rsidR="00DA500E" w:rsidRDefault="00DA500E">
      <w:pPr>
        <w:pStyle w:val="Commentaire"/>
      </w:pPr>
      <w:r>
        <w:rPr>
          <w:rStyle w:val="Marquedecommentaire"/>
        </w:rPr>
        <w:annotationRef/>
      </w:r>
      <w:r>
        <w:t xml:space="preserve">c’est la figure mais pas sont </w:t>
      </w:r>
      <w:r>
        <w:t>interpretation qui est missleading, non ?</w:t>
      </w:r>
    </w:p>
  </w:comment>
  <w:comment w:id="12" w:author="CESCO" w:date="2023-12-01T08:12:00Z" w:initials="C">
    <w:p w14:paraId="5F147C38" w14:textId="5FB35FFE" w:rsidR="00DA500E" w:rsidRDefault="00DA500E">
      <w:pPr>
        <w:pStyle w:val="Commentaire"/>
      </w:pPr>
      <w:r>
        <w:rPr>
          <w:rStyle w:val="Marquedecommentaire"/>
        </w:rPr>
        <w:annotationRef/>
      </w:r>
      <w:r>
        <w:t xml:space="preserve">je crois que je ferais sauter la critique sur figure </w:t>
      </w:r>
      <w:r>
        <w:t>misleading</w:t>
      </w:r>
      <w:r w:rsidR="0071595B">
        <w:t xml:space="preserve"> et difference de biomasse entre region</w:t>
      </w:r>
      <w:r>
        <w:t xml:space="preserve">. </w:t>
      </w:r>
    </w:p>
    <w:p w14:paraId="6B26E8FE" w14:textId="260741DE" w:rsidR="00DA500E" w:rsidRDefault="00DA500E">
      <w:pPr>
        <w:pStyle w:val="Commentaire"/>
      </w:pPr>
      <w:r>
        <w:t xml:space="preserve">cette critique les accuse presque d’être malhonnete a dessin </w:t>
      </w:r>
      <w:r w:rsidR="0071595B">
        <w:t xml:space="preserve">(ce qui peut te decredibiliser, il vaut mieux laisser le lecteur se forger son opinion) </w:t>
      </w:r>
      <w:r>
        <w:t xml:space="preserve">et ne me semble pas </w:t>
      </w:r>
      <w:r w:rsidR="002816DF">
        <w:t xml:space="preserve">être la critique la plus forte ni la plus importante. </w:t>
      </w:r>
    </w:p>
    <w:p w14:paraId="14229C7B" w14:textId="38027A26" w:rsidR="002816DF" w:rsidRDefault="002816DF" w:rsidP="002816DF">
      <w:pPr>
        <w:pStyle w:val="Commentaire"/>
        <w:numPr>
          <w:ilvl w:val="0"/>
          <w:numId w:val="1"/>
        </w:numPr>
      </w:pPr>
      <w:r>
        <w:t>a la limite c’est plus d’avoir la carte en sup mat qui est genant, ils marquent la difference avec les couleurs dans la serie temporelle</w:t>
      </w:r>
    </w:p>
    <w:p w14:paraId="5214D879" w14:textId="4B51C370" w:rsidR="002816DF" w:rsidRDefault="002816DF" w:rsidP="002816DF">
      <w:pPr>
        <w:pStyle w:val="Commentaire"/>
        <w:numPr>
          <w:ilvl w:val="0"/>
          <w:numId w:val="1"/>
        </w:numPr>
      </w:pPr>
      <w:r>
        <w:t>ils n’analysent pas les deux jeux de données conjointement, ce que tu fais plus bas, sans prendre en compte les differences de localité</w:t>
      </w:r>
    </w:p>
    <w:p w14:paraId="14BB0F36" w14:textId="5557C4F1" w:rsidR="002816DF" w:rsidRDefault="0071595B" w:rsidP="0071595B">
      <w:pPr>
        <w:pStyle w:val="Commentaire"/>
        <w:numPr>
          <w:ilvl w:val="0"/>
          <w:numId w:val="1"/>
        </w:numPr>
      </w:pPr>
      <w:r>
        <w:t>le plus important est qu’il y a bien declin, et je commencerai donc par la</w:t>
      </w:r>
    </w:p>
    <w:p w14:paraId="232B2A1E" w14:textId="18645404" w:rsidR="00F26CF0" w:rsidRDefault="00F26CF0" w:rsidP="0071595B">
      <w:pPr>
        <w:pStyle w:val="Commentaire"/>
        <w:numPr>
          <w:ilvl w:val="0"/>
          <w:numId w:val="1"/>
        </w:numPr>
      </w:pPr>
      <w:r>
        <w:t>en suppr</w:t>
      </w:r>
      <w:r w:rsidR="00344176">
        <w:t>i</w:t>
      </w:r>
      <w:r>
        <w:t>mant cette partie, ca vire la fig 1 qui</w:t>
      </w:r>
      <w:r w:rsidR="00344176">
        <w:t xml:space="preserve"> republie une missleading figure. pas mal de ne pas plus </w:t>
      </w:r>
      <w:r w:rsidR="00F90B50">
        <w:t>re</w:t>
      </w:r>
      <w:r w:rsidR="00344176">
        <w:t>diffuser cette figure</w:t>
      </w:r>
    </w:p>
    <w:p w14:paraId="5C6D3870" w14:textId="77777777" w:rsidR="002816DF" w:rsidRDefault="002816DF">
      <w:pPr>
        <w:pStyle w:val="Commentaire"/>
      </w:pPr>
    </w:p>
    <w:p w14:paraId="679D3B39" w14:textId="331FC02E" w:rsidR="00DA500E" w:rsidRDefault="00DA500E">
      <w:pPr>
        <w:pStyle w:val="Commentaire"/>
      </w:pPr>
      <w:r>
        <w:t>l’article de plos comp biol disait de se tenir aux argument les plus fort et je pens</w:t>
      </w:r>
      <w:r w:rsidR="0071595B">
        <w:t>e que c’est une bonne strategie</w:t>
      </w:r>
    </w:p>
    <w:p w14:paraId="641C806C" w14:textId="593AE2ED" w:rsidR="00F90B50" w:rsidRDefault="00F90B50">
      <w:pPr>
        <w:pStyle w:val="Commentaire"/>
      </w:pPr>
    </w:p>
    <w:p w14:paraId="43207D1B" w14:textId="36F8DFC8" w:rsidR="00F90B50" w:rsidRDefault="00F90B50">
      <w:pPr>
        <w:pStyle w:val="Commentaire"/>
      </w:pPr>
      <w:r>
        <w:t>a la limite, garder qques phrases sur differentes region avec different niveau de HFI (a quantifier ?), et pourrait aller avec les phrases a la fin sur le fait qu’il n’y a pas de’indicateur d’intenfification/intensité agri</w:t>
      </w:r>
    </w:p>
  </w:comment>
  <w:comment w:id="21" w:author="CESCO" w:date="2023-12-01T08:50:00Z" w:initials="C">
    <w:p w14:paraId="5EB0C895" w14:textId="2A3F4FDE" w:rsidR="00DA500E" w:rsidRDefault="00DA500E">
      <w:pPr>
        <w:pStyle w:val="Commentaire"/>
      </w:pPr>
      <w:r>
        <w:rPr>
          <w:rStyle w:val="Marquedecommentaire"/>
        </w:rPr>
        <w:annotationRef/>
      </w:r>
      <w:r>
        <w:t xml:space="preserve">pas </w:t>
      </w:r>
      <w:r>
        <w:t>tres clair de quel modele il s’agit et comment il a été modifié</w:t>
      </w:r>
    </w:p>
  </w:comment>
  <w:comment w:id="22" w:author="CESCO" w:date="2023-12-01T10:42:00Z" w:initials="C">
    <w:p w14:paraId="3FE3EC84" w14:textId="71705CFB" w:rsidR="00DA500E" w:rsidRDefault="00DA500E">
      <w:pPr>
        <w:pStyle w:val="Commentaire"/>
      </w:pPr>
      <w:r>
        <w:rPr>
          <w:rStyle w:val="Marquedecommentaire"/>
        </w:rPr>
        <w:annotationRef/>
      </w:r>
      <w:r>
        <w:t xml:space="preserve">je ne suis pas </w:t>
      </w:r>
      <w:r>
        <w:t>sur de voir comment tu arrives a cette figure</w:t>
      </w:r>
    </w:p>
  </w:comment>
  <w:comment w:id="24" w:author="CESCO" w:date="2023-12-01T10:38:00Z" w:initials="C">
    <w:p w14:paraId="668FEF98" w14:textId="1F9B4830" w:rsidR="00DA500E" w:rsidRDefault="00DA500E">
      <w:pPr>
        <w:pStyle w:val="Commentaire"/>
      </w:pPr>
      <w:r>
        <w:rPr>
          <w:rStyle w:val="Marquedecommentaire"/>
        </w:rPr>
        <w:annotationRef/>
      </w:r>
      <w:r>
        <w:t xml:space="preserve">pas </w:t>
      </w:r>
      <w:r>
        <w:t>evident d’arriver a cette conclusion en regardant simplement les figures. mettre un mean HFI dans un buffer ?</w:t>
      </w:r>
      <w:r w:rsidR="0071595B">
        <w:t xml:space="preserve"> et dans ce cas tester l’effet ?</w:t>
      </w:r>
    </w:p>
  </w:comment>
  <w:comment w:id="25" w:author="CESCO" w:date="2023-12-03T09:16:00Z" w:initials="C">
    <w:p w14:paraId="5E4020CF" w14:textId="23753F7C" w:rsidR="00F86C86" w:rsidRDefault="00F86C86">
      <w:pPr>
        <w:pStyle w:val="Commentaire"/>
      </w:pPr>
      <w:r>
        <w:rPr>
          <w:rStyle w:val="Marquedecommentaire"/>
        </w:rPr>
        <w:annotationRef/>
      </w:r>
      <w:r>
        <w:t xml:space="preserve">je mettrai cela en </w:t>
      </w:r>
      <w:r>
        <w:t>debut d’intro,</w:t>
      </w:r>
      <w:r w:rsidR="006A5E58">
        <w:t xml:space="preserve"> style pommade,</w:t>
      </w:r>
      <w:r>
        <w:t xml:space="preserve"> soulignant que c’est une tres elegante et convainquante manière de montrer l’importance de la meteo sur les variations inter anuelles de la biomasse d’insecte</w:t>
      </w:r>
      <w:r w:rsidR="006A5E58">
        <w:t>, avant de passer au fait que la methode n’est pas appropriée pour la question du declin</w:t>
      </w:r>
    </w:p>
  </w:comment>
  <w:comment w:id="27" w:author="Benoît" w:date="2023-11-29T17:46:00Z" w:initials="B">
    <w:p w14:paraId="418F2689" w14:textId="34412E75" w:rsidR="00DA500E" w:rsidRDefault="00DA500E">
      <w:pPr>
        <w:pStyle w:val="Commentaire"/>
      </w:pPr>
      <w:r>
        <w:rPr>
          <w:rStyle w:val="Marquedecommentaire"/>
        </w:rPr>
        <w:annotationRef/>
      </w:r>
      <w:r>
        <w:t>Les deux cartes sont vraiment petites. Est-ce que tu ne pourrais pas mettre les points bleus et beiges sur la carte du HPI, et agrandir la carte ?</w:t>
      </w:r>
    </w:p>
  </w:comment>
  <w:comment w:id="28" w:author="CESCO" w:date="2023-12-02T19:13:00Z" w:initials="C">
    <w:p w14:paraId="33114468" w14:textId="3F5D0AB7" w:rsidR="00DA500E" w:rsidRDefault="00DA500E">
      <w:pPr>
        <w:pStyle w:val="Commentaire"/>
      </w:pPr>
      <w:r>
        <w:rPr>
          <w:rStyle w:val="Marquedecommentaire"/>
        </w:rPr>
        <w:annotationRef/>
      </w:r>
      <w:r>
        <w:t xml:space="preserve">je suis d’accord, me semble plus important de mettre en avant la différence spatiale que la </w:t>
      </w:r>
      <w:r>
        <w:t>serie temporelle biaisée</w:t>
      </w:r>
    </w:p>
  </w:comment>
  <w:comment w:id="32" w:author="CESCO" w:date="2023-12-02T14:23:00Z" w:initials="C">
    <w:p w14:paraId="493F1C27" w14:textId="44CCDBD2" w:rsidR="00DA500E" w:rsidRDefault="00DA500E">
      <w:pPr>
        <w:pStyle w:val="Commentaire"/>
      </w:pPr>
      <w:r>
        <w:rPr>
          <w:rStyle w:val="Marquedecommentaire"/>
        </w:rPr>
        <w:annotationRef/>
      </w:r>
      <w:r>
        <w:t>on doit pouvoir citer hallmann, me semble me rappeler qu’il disent ne pas avoir les données</w:t>
      </w:r>
    </w:p>
  </w:comment>
  <w:comment w:id="34" w:author="CESCO" w:date="2023-12-02T14:32:00Z" w:initials="C">
    <w:p w14:paraId="34D97678" w14:textId="123B426C" w:rsidR="00DA500E" w:rsidRDefault="00DA500E">
      <w:pPr>
        <w:pStyle w:val="Commentaire"/>
      </w:pPr>
      <w:r>
        <w:rPr>
          <w:rStyle w:val="Marquedecommentaire"/>
        </w:rPr>
        <w:annotationRef/>
      </w:r>
      <w:r>
        <w:t>me semble qu’introduire « </w:t>
      </w:r>
      <w:r>
        <w:t>press perturbation » est important car si le driver varie entre positif et negatif dans le temps, l’ajout d’un effet temps ne permet pas de le controler</w:t>
      </w:r>
    </w:p>
  </w:comment>
  <w:comment w:id="33" w:author="CESCO" w:date="2023-12-03T07:27:00Z" w:initials="C">
    <w:p w14:paraId="5DC6C990" w14:textId="5E0B8E6A" w:rsidR="00F80353" w:rsidRDefault="00F80353">
      <w:pPr>
        <w:pStyle w:val="Commentaire"/>
      </w:pPr>
      <w:r>
        <w:rPr>
          <w:rStyle w:val="Marquedecommentaire"/>
        </w:rPr>
        <w:annotationRef/>
      </w:r>
      <w:r>
        <w:t>a voir s’il ne faut pas deplacer cette phrase a la fin du paragraphe pour faire le lien avec le suivant. en meme temps c’est pas mal ici pour le lien avec pesticide…</w:t>
      </w:r>
    </w:p>
  </w:comment>
  <w:comment w:id="44" w:author="CESCO" w:date="2023-12-03T11:33:00Z" w:initials="C">
    <w:p w14:paraId="03639D71" w14:textId="0ECDEF2C" w:rsidR="00D72B9B" w:rsidRDefault="00D72B9B">
      <w:pPr>
        <w:pStyle w:val="Commentaire"/>
      </w:pPr>
      <w:r>
        <w:rPr>
          <w:rStyle w:val="Marquedecommentaire"/>
        </w:rPr>
        <w:annotationRef/>
      </w:r>
      <w:r>
        <w:t xml:space="preserve">and habitat </w:t>
      </w:r>
    </w:p>
  </w:comment>
  <w:comment w:id="48" w:author="CESCO" w:date="2023-12-01T08:43:00Z" w:initials="C">
    <w:p w14:paraId="00A6378E" w14:textId="7B9987D5" w:rsidR="00DA500E" w:rsidRDefault="00DA500E">
      <w:pPr>
        <w:pStyle w:val="Commentaire"/>
      </w:pPr>
      <w:r>
        <w:rPr>
          <w:rStyle w:val="Marquedecommentaire"/>
        </w:rPr>
        <w:annotationRef/>
      </w:r>
      <w:r>
        <w:t xml:space="preserve">ca fait un peu </w:t>
      </w:r>
      <w:r>
        <w:t>etrange de parler de spatial heterogeneity dans ce paragraphe, dautant que le paysage est dans le modele (meme si incorporé grossierement)</w:t>
      </w:r>
    </w:p>
    <w:p w14:paraId="18C9629D" w14:textId="77777777" w:rsidR="00DA500E" w:rsidRDefault="00DA500E">
      <w:pPr>
        <w:pStyle w:val="Commentaire"/>
      </w:pPr>
    </w:p>
    <w:p w14:paraId="0170EF8A" w14:textId="1F3EF041" w:rsidR="00DA500E" w:rsidRDefault="00DA500E">
      <w:pPr>
        <w:pStyle w:val="Commentaire"/>
      </w:pPr>
      <w:r>
        <w:t>si tu gardes, sans doute faut il trouver une formulation qui reprenne le vocabulaire utilisé dans le premier point, ou faire explicitement reference au premier point</w:t>
      </w:r>
      <w:r w:rsidR="00F80353">
        <w:t xml:space="preserve"> si c’est bien ce que tu as en tete</w:t>
      </w:r>
      <w:r>
        <w:t> ?</w:t>
      </w:r>
    </w:p>
  </w:comment>
  <w:comment w:id="49" w:author="CESCO" w:date="2023-12-03T08:11:00Z" w:initials="C">
    <w:p w14:paraId="45110697" w14:textId="34436AFC" w:rsidR="00F26CF0" w:rsidRDefault="00F26CF0">
      <w:pPr>
        <w:pStyle w:val="Commentaire"/>
      </w:pPr>
      <w:r>
        <w:rPr>
          <w:rStyle w:val="Marquedecommentaire"/>
        </w:rPr>
        <w:annotationRef/>
      </w:r>
      <w:r>
        <w:t xml:space="preserve">c’est bien ce que concluent </w:t>
      </w:r>
      <w:r>
        <w:t>muller et al.</w:t>
      </w:r>
    </w:p>
    <w:p w14:paraId="196C2682" w14:textId="309409CD" w:rsidR="00F26CF0" w:rsidRDefault="00F26CF0">
      <w:pPr>
        <w:pStyle w:val="Commentaire"/>
      </w:pPr>
      <w:r>
        <w:t>pas sur qu’il faille garder</w:t>
      </w:r>
    </w:p>
  </w:comment>
  <w:comment w:id="50" w:author="Benoît" w:date="2023-11-29T18:12:00Z" w:initials="B">
    <w:p w14:paraId="6BCE2ED2" w14:textId="21485F0F" w:rsidR="00DA500E" w:rsidRPr="00850F36" w:rsidRDefault="00DA500E">
      <w:pPr>
        <w:pStyle w:val="Commentaire"/>
        <w:rPr>
          <w:lang w:val="en-GB"/>
        </w:rPr>
      </w:pPr>
      <w:r>
        <w:rPr>
          <w:rStyle w:val="Marquedecommentaire"/>
        </w:rPr>
        <w:annotationRef/>
      </w:r>
      <w:r>
        <w:t xml:space="preserve">C’est des g per </w:t>
      </w:r>
      <w:r>
        <w:t xml:space="preserve">day en ordonnée, sur la fig.a ? </w:t>
      </w:r>
      <w:r w:rsidRPr="00850F36">
        <w:rPr>
          <w:lang w:val="en-GB"/>
        </w:rPr>
        <w:t>Pas des g per year ?</w:t>
      </w:r>
    </w:p>
  </w:comment>
  <w:comment w:id="51" w:author="CESCO" w:date="2023-12-02T16:20:00Z" w:initials="C">
    <w:p w14:paraId="0A817EB3" w14:textId="6E150B3B" w:rsidR="00DA500E" w:rsidRDefault="00DA500E">
      <w:pPr>
        <w:pStyle w:val="Commentaire"/>
      </w:pPr>
      <w:r>
        <w:rPr>
          <w:rStyle w:val="Marquedecommentaire"/>
        </w:rPr>
        <w:annotationRef/>
      </w:r>
      <w:r>
        <w:t xml:space="preserve">la variance des </w:t>
      </w:r>
      <w:r>
        <w:t>dernieres années est plus élevée que dans la fig 1. d’où vient cette augmentation ? c’est un point qu’avaient relevé muller et al dans leur reponse non ?</w:t>
      </w:r>
    </w:p>
  </w:comment>
  <w:comment w:id="52" w:author="CESCO" w:date="2023-12-01T10:51:00Z" w:initials="C">
    <w:p w14:paraId="741047D9" w14:textId="274C4335" w:rsidR="00DA500E" w:rsidRDefault="00DA500E">
      <w:pPr>
        <w:pStyle w:val="Commentaire"/>
        <w:rPr>
          <w:lang w:val="en-GB"/>
        </w:rPr>
      </w:pPr>
      <w:r>
        <w:rPr>
          <w:rStyle w:val="Marquedecommentaire"/>
        </w:rPr>
        <w:annotationRef/>
      </w:r>
      <w:r w:rsidR="006C6FE0" w:rsidRPr="006C6FE0">
        <w:rPr>
          <w:lang w:val="en-GB"/>
        </w:rPr>
        <w:t xml:space="preserve">c’est sur le training dataset only, </w:t>
      </w:r>
      <w:r w:rsidR="006C6FE0" w:rsidRPr="006C6FE0">
        <w:rPr>
          <w:lang w:val="en-GB"/>
        </w:rPr>
        <w:t>c’est ca ? a preciser ?</w:t>
      </w:r>
    </w:p>
    <w:p w14:paraId="33BB0386" w14:textId="6BB561C4" w:rsidR="006C6FE0" w:rsidRPr="006C6FE0" w:rsidRDefault="006C6FE0">
      <w:pPr>
        <w:pStyle w:val="Commentaire"/>
        <w:rPr>
          <w:lang w:val="fr-FR"/>
        </w:rPr>
      </w:pPr>
      <w:r w:rsidRPr="006C6FE0">
        <w:rPr>
          <w:lang w:val="fr-FR"/>
        </w:rPr>
        <w:t>a ce propose je me demande si dans ce papier</w:t>
      </w:r>
      <w:r>
        <w:rPr>
          <w:lang w:val="fr-FR"/>
        </w:rPr>
        <w:t>, comme il n'y a pas de training vs validation,</w:t>
      </w:r>
      <w:r w:rsidRPr="006C6FE0">
        <w:rPr>
          <w:lang w:val="fr-FR"/>
        </w:rPr>
        <w:t xml:space="preserve"> tu ne devrais pas parler du dataset d’</w:t>
      </w:r>
      <w:r>
        <w:rPr>
          <w:lang w:val="fr-FR"/>
        </w:rPr>
        <w:t>hallmann vs</w:t>
      </w:r>
      <w:r w:rsidRPr="006C6FE0">
        <w:rPr>
          <w:lang w:val="fr-FR"/>
        </w:rPr>
        <w:t xml:space="preserve"> </w:t>
      </w:r>
      <w:r>
        <w:rPr>
          <w:lang w:val="fr-FR"/>
        </w:rPr>
        <w:t xml:space="preserve">dataset </w:t>
      </w:r>
      <w:r w:rsidRPr="006C6FE0">
        <w:rPr>
          <w:lang w:val="fr-FR"/>
        </w:rPr>
        <w:t>hallmann plus muller additional data</w:t>
      </w:r>
    </w:p>
  </w:comment>
  <w:comment w:id="53" w:author="CESCO" w:date="2023-12-03T07:33:00Z" w:initials="C">
    <w:p w14:paraId="5FF74103" w14:textId="60F442C5" w:rsidR="003C4085" w:rsidRDefault="003C4085">
      <w:pPr>
        <w:pStyle w:val="Commentaire"/>
      </w:pPr>
      <w:r>
        <w:rPr>
          <w:rStyle w:val="Marquedecommentaire"/>
        </w:rPr>
        <w:annotationRef/>
      </w:r>
      <w:r>
        <w:t xml:space="preserve">etoiles </w:t>
      </w:r>
      <w:r>
        <w:t>a enlever car on pourrait t’accuser de plagia ;-)</w:t>
      </w:r>
    </w:p>
  </w:comment>
  <w:comment w:id="56" w:author="CESCO" w:date="2023-12-03T13:25:00Z" w:initials="C">
    <w:p w14:paraId="28CEE3E8" w14:textId="13E48BFB" w:rsidR="00432B81" w:rsidRDefault="00432B81">
      <w:pPr>
        <w:pStyle w:val="Commentaire"/>
      </w:pPr>
      <w:r>
        <w:rPr>
          <w:rStyle w:val="Marquedecommentaire"/>
        </w:rPr>
        <w:annotationRef/>
      </w:r>
      <w:r>
        <w:t xml:space="preserve">ajouter l’argument de </w:t>
      </w:r>
      <w:r>
        <w:t>muller ?</w:t>
      </w:r>
      <w:r w:rsidR="004515F6">
        <w:t xml:space="preserve"> ou la methode ?</w:t>
      </w:r>
    </w:p>
  </w:comment>
  <w:comment w:id="68" w:author="CESCO" w:date="2023-12-03T09:10:00Z" w:initials="C">
    <w:p w14:paraId="2F793E4E" w14:textId="19BFF40B" w:rsidR="00F86C86" w:rsidRDefault="00F86C86">
      <w:pPr>
        <w:pStyle w:val="Commentaire"/>
      </w:pPr>
      <w:r>
        <w:rPr>
          <w:rStyle w:val="Marquedecommentaire"/>
        </w:rPr>
        <w:annotationRef/>
      </w:r>
      <w:r>
        <w:t xml:space="preserve">cet effet pourrait </w:t>
      </w:r>
      <w:r>
        <w:t>etre lier a la tendance temporelle du climat, non ?</w:t>
      </w:r>
    </w:p>
  </w:comment>
  <w:comment w:id="59" w:author="CESCO" w:date="2023-12-03T09:11:00Z" w:initials="C">
    <w:p w14:paraId="020370A5" w14:textId="612A6DAE" w:rsidR="00F86C86" w:rsidRDefault="00F86C86">
      <w:pPr>
        <w:pStyle w:val="Commentaire"/>
      </w:pPr>
      <w:r>
        <w:rPr>
          <w:rStyle w:val="Marquedecommentaire"/>
        </w:rPr>
        <w:annotationRef/>
      </w:r>
      <w:r>
        <w:t>j’ai l’impression qu’il serait possible d’</w:t>
      </w:r>
      <w:r>
        <w:t>integrer cette partie a la precedente. meme modele et meme question : drivers of temporal trend and remaining trend</w:t>
      </w:r>
    </w:p>
    <w:p w14:paraId="33BE9B41" w14:textId="3B3D576D" w:rsidR="00D72B9B" w:rsidRDefault="00D72B9B">
      <w:pPr>
        <w:pStyle w:val="Commentaire"/>
      </w:pPr>
    </w:p>
    <w:p w14:paraId="3B4FC21F" w14:textId="7FBA3719" w:rsidR="00D72B9B" w:rsidRDefault="00D72B9B">
      <w:pPr>
        <w:pStyle w:val="Commentaire"/>
      </w:pPr>
      <w:r>
        <w:t>grosso modo ca ferait enlever les titre de section si tu fais sauter la premiere</w:t>
      </w:r>
    </w:p>
  </w:comment>
  <w:comment w:id="70" w:author="CESCO" w:date="2023-12-02T19:05:00Z" w:initials="C">
    <w:p w14:paraId="21F32958" w14:textId="45676FB8" w:rsidR="00DA500E" w:rsidRPr="002A015B" w:rsidRDefault="00DA500E">
      <w:pPr>
        <w:pStyle w:val="Commentaire"/>
        <w:rPr>
          <w:lang w:val="fr-FR"/>
        </w:rPr>
      </w:pPr>
      <w:r>
        <w:rPr>
          <w:rStyle w:val="Marquedecommentaire"/>
        </w:rPr>
        <w:annotationRef/>
      </w:r>
      <w:r w:rsidRPr="002A015B">
        <w:rPr>
          <w:lang w:val="fr-FR"/>
        </w:rPr>
        <w:t>c’est pas 15 ?</w:t>
      </w:r>
    </w:p>
  </w:comment>
  <w:comment w:id="71" w:author="CESCO" w:date="2023-12-03T09:14:00Z" w:initials="C">
    <w:p w14:paraId="2A3A4A0C" w14:textId="0B5738B3" w:rsidR="00F86C86" w:rsidRDefault="00F86C86">
      <w:pPr>
        <w:pStyle w:val="Commentaire"/>
      </w:pPr>
      <w:r>
        <w:rPr>
          <w:rStyle w:val="Marquedecommentaire"/>
        </w:rPr>
        <w:annotationRef/>
      </w:r>
      <w:r>
        <w:t xml:space="preserve">je mettrai cela en </w:t>
      </w:r>
      <w:r>
        <w:t>debut d’intro, pour souligner la valeur et l’interet de l’article de muller, avant de passer aux hostilités avec la question du declin</w:t>
      </w:r>
    </w:p>
  </w:comment>
  <w:comment w:id="69" w:author="CESCO" w:date="2023-12-03T08:01:00Z" w:initials="C">
    <w:p w14:paraId="5F052D28" w14:textId="1626ACC4" w:rsidR="002A015B" w:rsidRDefault="002A015B">
      <w:pPr>
        <w:pStyle w:val="Commentaire"/>
      </w:pPr>
      <w:r>
        <w:rPr>
          <w:rStyle w:val="Marquedecommentaire"/>
        </w:rPr>
        <w:annotationRef/>
      </w:r>
      <w:r>
        <w:t>il me semble qu’il n’y a pas besoin de ce paragraphe, toujours dans l’</w:t>
      </w:r>
      <w:r>
        <w:t>idee de ne garder que le plus important / percutant</w:t>
      </w:r>
    </w:p>
    <w:p w14:paraId="64BE9891" w14:textId="7EEFE9CF" w:rsidR="00715C39" w:rsidRDefault="00715C39">
      <w:pPr>
        <w:pStyle w:val="Commentaire"/>
      </w:pPr>
    </w:p>
    <w:p w14:paraId="54E9A30F" w14:textId="1D62101A" w:rsidR="00715C39" w:rsidRDefault="00715C39">
      <w:pPr>
        <w:pStyle w:val="Commentaire"/>
      </w:pPr>
      <w:r>
        <w:t>ou alors ne garder que :</w:t>
      </w:r>
    </w:p>
    <w:p w14:paraId="56106ED7" w14:textId="4AE17C40" w:rsidR="00715C39" w:rsidRPr="00715C39" w:rsidRDefault="00715C39">
      <w:pPr>
        <w:pStyle w:val="Commentaire"/>
        <w:rPr>
          <w:lang w:val="en-GB"/>
        </w:rPr>
      </w:pPr>
      <w:r>
        <w:rPr>
          <w:lang w:val="en-GB"/>
        </w:rPr>
        <w:t>One would also note the difference in the precision of modelling weather and habitat conditions. While weather conditions are modelled using 12</w:t>
      </w:r>
      <w:r>
        <w:rPr>
          <w:rStyle w:val="Marquedecommentaire"/>
        </w:rPr>
        <w:annotationRef/>
      </w:r>
      <w:r>
        <w:rPr>
          <w:lang w:val="en-GB"/>
        </w:rPr>
        <w:t xml:space="preserve"> parameters, including time-lagged effects and interaction among variables, habitats conditions are modelled using 8 parameters, without time-lagged effects or interactions among variables</w:t>
      </w:r>
    </w:p>
  </w:comment>
  <w:comment w:id="72" w:author="CESCO" w:date="2023-12-03T11:27:00Z" w:initials="C">
    <w:p w14:paraId="315BD3D1" w14:textId="6E170BF9" w:rsidR="00081586" w:rsidRDefault="00081586">
      <w:pPr>
        <w:pStyle w:val="Commentaire"/>
      </w:pPr>
      <w:r>
        <w:rPr>
          <w:rStyle w:val="Marquedecommentaire"/>
        </w:rPr>
        <w:annotationRef/>
      </w:r>
      <w:r>
        <w:t>a garder et peut etre ajouter que si cela l’avait été, sans doute l’effet habitat aurait été plus fort ?</w:t>
      </w:r>
    </w:p>
  </w:comment>
  <w:comment w:id="73" w:author="Benoît" w:date="2023-11-29T18:25:00Z" w:initials="B">
    <w:p w14:paraId="06FA5A77" w14:textId="547637E4" w:rsidR="00DA500E" w:rsidRPr="00DA500E" w:rsidRDefault="00DA500E">
      <w:pPr>
        <w:pStyle w:val="Commentaire"/>
        <w:rPr>
          <w:lang w:val="en-GB"/>
        </w:rPr>
      </w:pPr>
      <w:r>
        <w:rPr>
          <w:rStyle w:val="Marquedecommentaire"/>
        </w:rPr>
        <w:annotationRef/>
      </w:r>
      <w:r w:rsidRPr="00DA500E">
        <w:rPr>
          <w:lang w:val="en-GB"/>
        </w:rPr>
        <w:t>g per day ?</w:t>
      </w:r>
    </w:p>
  </w:comment>
  <w:comment w:id="74" w:author="CESCO" w:date="2023-12-02T19:11:00Z" w:initials="C">
    <w:p w14:paraId="4174600D" w14:textId="77777777" w:rsidR="00DA500E" w:rsidRDefault="00DA500E">
      <w:pPr>
        <w:pStyle w:val="Commentaire"/>
      </w:pPr>
      <w:r>
        <w:rPr>
          <w:rStyle w:val="Marquedecommentaire"/>
        </w:rPr>
        <w:annotationRef/>
      </w:r>
      <w:r>
        <w:t xml:space="preserve">mettre les </w:t>
      </w:r>
      <w:r>
        <w:t>meme echelles ?</w:t>
      </w:r>
    </w:p>
    <w:p w14:paraId="03A40E08" w14:textId="77777777" w:rsidR="006A5E58" w:rsidRDefault="006A5E58">
      <w:pPr>
        <w:pStyle w:val="Commentaire"/>
      </w:pPr>
    </w:p>
    <w:p w14:paraId="3372F36D" w14:textId="1D89CF7E" w:rsidR="006A5E58" w:rsidRDefault="006A5E58">
      <w:pPr>
        <w:pStyle w:val="Commentaire"/>
      </w:pPr>
      <w:r>
        <w:t>pq y a-t-il bcp moins de points que dans la figure 2 ?</w:t>
      </w:r>
    </w:p>
  </w:comment>
  <w:comment w:id="75" w:author="CESCO" w:date="2023-12-03T11:23:00Z" w:initials="C">
    <w:p w14:paraId="6A174699" w14:textId="1A638341" w:rsidR="00081586" w:rsidRDefault="00081586">
      <w:pPr>
        <w:pStyle w:val="Commentaire"/>
      </w:pPr>
      <w:r>
        <w:rPr>
          <w:rStyle w:val="Marquedecommentaire"/>
        </w:rPr>
        <w:annotationRef/>
      </w:r>
      <w:r>
        <w:t xml:space="preserve">j’ai l’impression que ce paragraphe n’apporte pas </w:t>
      </w:r>
      <w:r>
        <w:t>enorme, surtout de la repetition me semble t il</w:t>
      </w:r>
    </w:p>
  </w:comment>
  <w:comment w:id="86" w:author="CESCO" w:date="2023-12-03T11:39:00Z" w:initials="C">
    <w:p w14:paraId="63CFCDD9" w14:textId="77777777" w:rsidR="0080372E" w:rsidRDefault="0080372E" w:rsidP="0080372E">
      <w:pPr>
        <w:pStyle w:val="Commentaire"/>
      </w:pPr>
      <w:r>
        <w:rPr>
          <w:rStyle w:val="Marquedecommentaire"/>
        </w:rPr>
        <w:annotationRef/>
      </w:r>
      <w:r>
        <w:t>proposition d’intro en mode ambivalent ou passif agressif</w:t>
      </w:r>
    </w:p>
  </w:comment>
  <w:comment w:id="87" w:author="CESCO" w:date="2023-12-03T10:26:00Z" w:initials="C">
    <w:p w14:paraId="75EAE70E" w14:textId="77777777" w:rsidR="0080372E" w:rsidRDefault="0080372E" w:rsidP="0080372E">
      <w:pPr>
        <w:pStyle w:val="Commentaire"/>
      </w:pPr>
      <w:r>
        <w:rPr>
          <w:rStyle w:val="Marquedecommentaire"/>
        </w:rPr>
        <w:annotationRef/>
      </w:r>
      <w:r>
        <w:t xml:space="preserve">peut </w:t>
      </w:r>
      <w:r>
        <w:t>etre trouver les citation qui vont bien pour les deux autres resultats ?</w:t>
      </w:r>
    </w:p>
  </w:comment>
  <w:comment w:id="88" w:author="CESCO" w:date="2023-12-03T11:02:00Z" w:initials="C">
    <w:p w14:paraId="3CFCBFB6" w14:textId="77777777" w:rsidR="0080372E" w:rsidRDefault="0080372E" w:rsidP="0080372E">
      <w:pPr>
        <w:pStyle w:val="Commentaire"/>
      </w:pPr>
      <w:r>
        <w:rPr>
          <w:rStyle w:val="Marquedecommentaire"/>
        </w:rPr>
        <w:annotationRef/>
      </w:r>
      <w:r>
        <w:t xml:space="preserve">c’est bien la </w:t>
      </w:r>
      <w:r>
        <w:t>meme chose qu’utiliser un offset ? terme qu’ils utilisent dans leur papier</w:t>
      </w:r>
    </w:p>
  </w:comment>
  <w:comment w:id="90" w:author="CESCO" w:date="2023-12-03T13:25:00Z" w:initials="C">
    <w:p w14:paraId="312AC891" w14:textId="77777777" w:rsidR="004515F6" w:rsidRDefault="004515F6" w:rsidP="004515F6">
      <w:pPr>
        <w:pStyle w:val="Commentaire"/>
      </w:pPr>
      <w:r>
        <w:rPr>
          <w:rStyle w:val="Marquedecommentaire"/>
        </w:rPr>
        <w:annotationRef/>
      </w:r>
      <w:r>
        <w:t xml:space="preserve">ajouter l’argument de </w:t>
      </w:r>
      <w:r>
        <w:t>muller</w:t>
      </w:r>
      <w:r w:rsidR="00CF356D">
        <w:t xml:space="preserve"> et/</w:t>
      </w:r>
      <w:r>
        <w:t>ou la methode ?</w:t>
      </w:r>
    </w:p>
    <w:p w14:paraId="7A508DC9" w14:textId="77777777" w:rsidR="00CF356D" w:rsidRDefault="00CF356D" w:rsidP="004515F6">
      <w:pPr>
        <w:pStyle w:val="Commentaire"/>
      </w:pPr>
    </w:p>
    <w:p w14:paraId="02AC8E18" w14:textId="57FE219B" w:rsidR="00CF356D" w:rsidRDefault="00CF356D" w:rsidP="004515F6">
      <w:pPr>
        <w:pStyle w:val="Commentaire"/>
      </w:pPr>
      <w:r>
        <w:t>il font pareil que pour la meteo mais j’ai du mal a suivre sur la facon dont ils conclue que weather plus important que habitat, sorry</w:t>
      </w:r>
    </w:p>
  </w:comment>
  <w:comment w:id="93" w:author="CESCO" w:date="2023-12-03T09:10:00Z" w:initials="C">
    <w:p w14:paraId="79DE2CE8" w14:textId="77777777" w:rsidR="00CF356D" w:rsidRDefault="00CF356D" w:rsidP="00CF356D">
      <w:pPr>
        <w:pStyle w:val="Commentaire"/>
      </w:pPr>
      <w:r>
        <w:rPr>
          <w:rStyle w:val="Marquedecommentaire"/>
        </w:rPr>
        <w:annotationRef/>
      </w:r>
      <w:r>
        <w:t xml:space="preserve">cet effet pourrait </w:t>
      </w:r>
      <w:r>
        <w:t>etre lier a la tendance temporelle du climat, non ?</w:t>
      </w:r>
    </w:p>
  </w:comment>
  <w:comment w:id="94" w:author="CESCO" w:date="2023-12-03T14:36:00Z" w:initials="C">
    <w:p w14:paraId="09279A2B" w14:textId="47FD47BF" w:rsidR="009D31BF" w:rsidRDefault="009D31BF">
      <w:pPr>
        <w:pStyle w:val="Commentaire"/>
      </w:pPr>
      <w:r>
        <w:rPr>
          <w:rStyle w:val="Marquedecommentaire"/>
        </w:rPr>
        <w:annotationRef/>
      </w:r>
      <w:r>
        <w:t>15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F1821D" w15:done="0"/>
  <w15:commentEx w15:paraId="23DD2EE6" w15:done="0"/>
  <w15:commentEx w15:paraId="04CE988E" w15:done="0"/>
  <w15:commentEx w15:paraId="43207D1B" w15:done="0"/>
  <w15:commentEx w15:paraId="5EB0C895" w15:done="0"/>
  <w15:commentEx w15:paraId="3FE3EC84" w15:done="0"/>
  <w15:commentEx w15:paraId="668FEF98" w15:done="0"/>
  <w15:commentEx w15:paraId="5E4020CF" w15:done="0"/>
  <w15:commentEx w15:paraId="418F2689" w15:done="0"/>
  <w15:commentEx w15:paraId="33114468" w15:paraIdParent="418F2689" w15:done="0"/>
  <w15:commentEx w15:paraId="493F1C27" w15:done="0"/>
  <w15:commentEx w15:paraId="34D97678" w15:done="0"/>
  <w15:commentEx w15:paraId="5DC6C990" w15:done="0"/>
  <w15:commentEx w15:paraId="03639D71" w15:done="0"/>
  <w15:commentEx w15:paraId="0170EF8A" w15:done="0"/>
  <w15:commentEx w15:paraId="196C2682" w15:done="0"/>
  <w15:commentEx w15:paraId="6BCE2ED2" w15:done="0"/>
  <w15:commentEx w15:paraId="0A817EB3" w15:done="0"/>
  <w15:commentEx w15:paraId="33BB0386" w15:done="0"/>
  <w15:commentEx w15:paraId="5FF74103" w15:done="0"/>
  <w15:commentEx w15:paraId="28CEE3E8" w15:done="0"/>
  <w15:commentEx w15:paraId="2F793E4E" w15:done="0"/>
  <w15:commentEx w15:paraId="3B4FC21F" w15:done="0"/>
  <w15:commentEx w15:paraId="21F32958" w15:done="0"/>
  <w15:commentEx w15:paraId="2A3A4A0C" w15:done="0"/>
  <w15:commentEx w15:paraId="56106ED7" w15:done="0"/>
  <w15:commentEx w15:paraId="315BD3D1" w15:done="0"/>
  <w15:commentEx w15:paraId="06FA5A77" w15:done="0"/>
  <w15:commentEx w15:paraId="3372F36D" w15:done="0"/>
  <w15:commentEx w15:paraId="6A174699" w15:done="0"/>
  <w15:commentEx w15:paraId="63CFCDD9" w15:done="0"/>
  <w15:commentEx w15:paraId="75EAE70E" w15:done="0"/>
  <w15:commentEx w15:paraId="3CFCBFB6" w15:done="0"/>
  <w15:commentEx w15:paraId="02AC8E18" w15:done="0"/>
  <w15:commentEx w15:paraId="79DE2CE8" w15:done="0"/>
  <w15:commentEx w15:paraId="09279A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1F75D" w16cex:dateUtc="2023-11-29T16:46:00Z"/>
  <w16cex:commentExtensible w16cex:durableId="2911FDA4" w16cex:dateUtc="2023-11-29T17:12:00Z"/>
  <w16cex:commentExtensible w16cex:durableId="291200A0" w16cex:dateUtc="2023-11-29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F1821D" w16cid:durableId="2919A7DD"/>
  <w16cid:commentId w16cid:paraId="23DD2EE6" w16cid:durableId="2919A7DE"/>
  <w16cid:commentId w16cid:paraId="04CE988E" w16cid:durableId="2919A7DF"/>
  <w16cid:commentId w16cid:paraId="43207D1B" w16cid:durableId="2919A7E0"/>
  <w16cid:commentId w16cid:paraId="5EB0C895" w16cid:durableId="2919A7E1"/>
  <w16cid:commentId w16cid:paraId="3FE3EC84" w16cid:durableId="2919A7E2"/>
  <w16cid:commentId w16cid:paraId="668FEF98" w16cid:durableId="2919A7E3"/>
  <w16cid:commentId w16cid:paraId="5E4020CF" w16cid:durableId="2919A7E4"/>
  <w16cid:commentId w16cid:paraId="418F2689" w16cid:durableId="2911F75D"/>
  <w16cid:commentId w16cid:paraId="33114468" w16cid:durableId="2919A7E6"/>
  <w16cid:commentId w16cid:paraId="493F1C27" w16cid:durableId="2919A7EA"/>
  <w16cid:commentId w16cid:paraId="34D97678" w16cid:durableId="2919A7EB"/>
  <w16cid:commentId w16cid:paraId="5DC6C990" w16cid:durableId="2919A7EC"/>
  <w16cid:commentId w16cid:paraId="03639D71" w16cid:durableId="2919A7F0"/>
  <w16cid:commentId w16cid:paraId="0170EF8A" w16cid:durableId="2919A7F1"/>
  <w16cid:commentId w16cid:paraId="196C2682" w16cid:durableId="2919A7F2"/>
  <w16cid:commentId w16cid:paraId="6BCE2ED2" w16cid:durableId="2911FDA4"/>
  <w16cid:commentId w16cid:paraId="0A817EB3" w16cid:durableId="2919A7F4"/>
  <w16cid:commentId w16cid:paraId="33BB0386" w16cid:durableId="2919A7F5"/>
  <w16cid:commentId w16cid:paraId="5FF74103" w16cid:durableId="2919A7F6"/>
  <w16cid:commentId w16cid:paraId="28CEE3E8" w16cid:durableId="2919A7F7"/>
  <w16cid:commentId w16cid:paraId="2F793E4E" w16cid:durableId="2919A7F8"/>
  <w16cid:commentId w16cid:paraId="3B4FC21F" w16cid:durableId="2919A7F9"/>
  <w16cid:commentId w16cid:paraId="21F32958" w16cid:durableId="2919A7FA"/>
  <w16cid:commentId w16cid:paraId="2A3A4A0C" w16cid:durableId="2919A7FB"/>
  <w16cid:commentId w16cid:paraId="56106ED7" w16cid:durableId="2919A7FC"/>
  <w16cid:commentId w16cid:paraId="315BD3D1" w16cid:durableId="2919A7FD"/>
  <w16cid:commentId w16cid:paraId="06FA5A77" w16cid:durableId="291200A0"/>
  <w16cid:commentId w16cid:paraId="3372F36D" w16cid:durableId="2919A7FF"/>
  <w16cid:commentId w16cid:paraId="6A174699" w16cid:durableId="2919A800"/>
  <w16cid:commentId w16cid:paraId="63CFCDD9" w16cid:durableId="2919A801"/>
  <w16cid:commentId w16cid:paraId="75EAE70E" w16cid:durableId="2919A802"/>
  <w16cid:commentId w16cid:paraId="3CFCBFB6" w16cid:durableId="2919A803"/>
  <w16cid:commentId w16cid:paraId="02AC8E18" w16cid:durableId="2919A804"/>
  <w16cid:commentId w16cid:paraId="79DE2CE8" w16cid:durableId="2919A805"/>
  <w16cid:commentId w16cid:paraId="09279A2B" w16cid:durableId="2919A8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280"/>
    <w:multiLevelType w:val="hybridMultilevel"/>
    <w:tmpl w:val="1BDC1FD2"/>
    <w:lvl w:ilvl="0" w:tplc="411C44CE">
      <w:start w:val="50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93689D"/>
    <w:multiLevelType w:val="hybridMultilevel"/>
    <w:tmpl w:val="1536150C"/>
    <w:lvl w:ilvl="0" w:tplc="EBA84540">
      <w:start w:val="50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25507700">
    <w:abstractNumId w:val="1"/>
  </w:num>
  <w:num w:numId="2" w16cid:durableId="18101308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SCO">
    <w15:presenceInfo w15:providerId="Windows Live" w15:userId="4c2d941eba7ec414"/>
  </w15:person>
  <w15:person w15:author="Benoît">
    <w15:presenceInfo w15:providerId="AD" w15:userId="S::benoit.fontaine@mnhn.fr::53b7b8bb-25bb-483e-a3bf-046c79b11b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C7E"/>
    <w:rsid w:val="00006300"/>
    <w:rsid w:val="000427AD"/>
    <w:rsid w:val="00063FF1"/>
    <w:rsid w:val="00072D9A"/>
    <w:rsid w:val="00081586"/>
    <w:rsid w:val="000C0094"/>
    <w:rsid w:val="000D1A84"/>
    <w:rsid w:val="000E51A4"/>
    <w:rsid w:val="000F26BC"/>
    <w:rsid w:val="00100A50"/>
    <w:rsid w:val="00107668"/>
    <w:rsid w:val="0011420E"/>
    <w:rsid w:val="0011577D"/>
    <w:rsid w:val="00133F96"/>
    <w:rsid w:val="001654F4"/>
    <w:rsid w:val="0019155F"/>
    <w:rsid w:val="001B4572"/>
    <w:rsid w:val="001C1583"/>
    <w:rsid w:val="001C33D1"/>
    <w:rsid w:val="001E0EB4"/>
    <w:rsid w:val="001E46CA"/>
    <w:rsid w:val="00220244"/>
    <w:rsid w:val="00240AAC"/>
    <w:rsid w:val="00254603"/>
    <w:rsid w:val="00260F70"/>
    <w:rsid w:val="0026186E"/>
    <w:rsid w:val="00267525"/>
    <w:rsid w:val="002816DF"/>
    <w:rsid w:val="00287A4D"/>
    <w:rsid w:val="002A015B"/>
    <w:rsid w:val="002D2062"/>
    <w:rsid w:val="002F2A1A"/>
    <w:rsid w:val="002F4DD4"/>
    <w:rsid w:val="00313750"/>
    <w:rsid w:val="003157FB"/>
    <w:rsid w:val="00323E37"/>
    <w:rsid w:val="0033475E"/>
    <w:rsid w:val="0034199A"/>
    <w:rsid w:val="00344176"/>
    <w:rsid w:val="003449C7"/>
    <w:rsid w:val="00344E70"/>
    <w:rsid w:val="0035261D"/>
    <w:rsid w:val="00360539"/>
    <w:rsid w:val="003624C0"/>
    <w:rsid w:val="00363621"/>
    <w:rsid w:val="00363E73"/>
    <w:rsid w:val="00373355"/>
    <w:rsid w:val="0038752A"/>
    <w:rsid w:val="003A047C"/>
    <w:rsid w:val="003A63F8"/>
    <w:rsid w:val="003B1AC5"/>
    <w:rsid w:val="003C2480"/>
    <w:rsid w:val="003C4085"/>
    <w:rsid w:val="003D6962"/>
    <w:rsid w:val="003E7002"/>
    <w:rsid w:val="00400834"/>
    <w:rsid w:val="00406229"/>
    <w:rsid w:val="00411DC5"/>
    <w:rsid w:val="00413BA1"/>
    <w:rsid w:val="00432B81"/>
    <w:rsid w:val="00434363"/>
    <w:rsid w:val="00446DCD"/>
    <w:rsid w:val="004474CC"/>
    <w:rsid w:val="004515F6"/>
    <w:rsid w:val="004613C9"/>
    <w:rsid w:val="004951E8"/>
    <w:rsid w:val="004A0FA3"/>
    <w:rsid w:val="004A2235"/>
    <w:rsid w:val="004A6A3B"/>
    <w:rsid w:val="004B75E5"/>
    <w:rsid w:val="004B7A19"/>
    <w:rsid w:val="004E06EC"/>
    <w:rsid w:val="005025C1"/>
    <w:rsid w:val="005044A7"/>
    <w:rsid w:val="00520EF8"/>
    <w:rsid w:val="00525F6F"/>
    <w:rsid w:val="005357D4"/>
    <w:rsid w:val="00543030"/>
    <w:rsid w:val="00560941"/>
    <w:rsid w:val="005673AD"/>
    <w:rsid w:val="00571A2B"/>
    <w:rsid w:val="00575EBA"/>
    <w:rsid w:val="00580D6C"/>
    <w:rsid w:val="00581B11"/>
    <w:rsid w:val="005951C8"/>
    <w:rsid w:val="00595958"/>
    <w:rsid w:val="005A0EB1"/>
    <w:rsid w:val="005A2E00"/>
    <w:rsid w:val="005B289A"/>
    <w:rsid w:val="005B38DC"/>
    <w:rsid w:val="005C0BD8"/>
    <w:rsid w:val="005C7251"/>
    <w:rsid w:val="005F3BF8"/>
    <w:rsid w:val="005F400B"/>
    <w:rsid w:val="00621ACD"/>
    <w:rsid w:val="00622DC0"/>
    <w:rsid w:val="00625D5E"/>
    <w:rsid w:val="00626F1E"/>
    <w:rsid w:val="0064201C"/>
    <w:rsid w:val="00642FD1"/>
    <w:rsid w:val="0065326D"/>
    <w:rsid w:val="00662746"/>
    <w:rsid w:val="00666769"/>
    <w:rsid w:val="006742B9"/>
    <w:rsid w:val="00686426"/>
    <w:rsid w:val="006A4FD4"/>
    <w:rsid w:val="006A5E58"/>
    <w:rsid w:val="006C6FE0"/>
    <w:rsid w:val="006D2667"/>
    <w:rsid w:val="006D2BFC"/>
    <w:rsid w:val="006D35A6"/>
    <w:rsid w:val="006E36E5"/>
    <w:rsid w:val="006F5F3D"/>
    <w:rsid w:val="00707A6D"/>
    <w:rsid w:val="0071595B"/>
    <w:rsid w:val="00715C39"/>
    <w:rsid w:val="007173A4"/>
    <w:rsid w:val="0072021B"/>
    <w:rsid w:val="00720765"/>
    <w:rsid w:val="00720DE6"/>
    <w:rsid w:val="00721C7E"/>
    <w:rsid w:val="007455C5"/>
    <w:rsid w:val="00751D91"/>
    <w:rsid w:val="007525FB"/>
    <w:rsid w:val="007569E2"/>
    <w:rsid w:val="007755BE"/>
    <w:rsid w:val="0078407D"/>
    <w:rsid w:val="007A01CC"/>
    <w:rsid w:val="007B439E"/>
    <w:rsid w:val="007B6383"/>
    <w:rsid w:val="007C7775"/>
    <w:rsid w:val="007E04AE"/>
    <w:rsid w:val="007E6FD0"/>
    <w:rsid w:val="007F6FFB"/>
    <w:rsid w:val="0080372E"/>
    <w:rsid w:val="008112AE"/>
    <w:rsid w:val="008251BB"/>
    <w:rsid w:val="00850F36"/>
    <w:rsid w:val="00865B8D"/>
    <w:rsid w:val="00884D46"/>
    <w:rsid w:val="008A6AA7"/>
    <w:rsid w:val="008B753F"/>
    <w:rsid w:val="008D2EB3"/>
    <w:rsid w:val="008E0FCA"/>
    <w:rsid w:val="008E409D"/>
    <w:rsid w:val="00906EFE"/>
    <w:rsid w:val="00911F42"/>
    <w:rsid w:val="00941880"/>
    <w:rsid w:val="009424AA"/>
    <w:rsid w:val="009461C4"/>
    <w:rsid w:val="009579D4"/>
    <w:rsid w:val="00966BE3"/>
    <w:rsid w:val="00966CE4"/>
    <w:rsid w:val="009706EE"/>
    <w:rsid w:val="009716DB"/>
    <w:rsid w:val="00971E3E"/>
    <w:rsid w:val="00972CA5"/>
    <w:rsid w:val="0098166F"/>
    <w:rsid w:val="009A3D72"/>
    <w:rsid w:val="009D31BF"/>
    <w:rsid w:val="009D3576"/>
    <w:rsid w:val="009D428C"/>
    <w:rsid w:val="009E5666"/>
    <w:rsid w:val="009F7B77"/>
    <w:rsid w:val="00A1663F"/>
    <w:rsid w:val="00A25A2F"/>
    <w:rsid w:val="00A502E4"/>
    <w:rsid w:val="00A66220"/>
    <w:rsid w:val="00A724A5"/>
    <w:rsid w:val="00A96A87"/>
    <w:rsid w:val="00AA13AE"/>
    <w:rsid w:val="00AB633E"/>
    <w:rsid w:val="00AC2363"/>
    <w:rsid w:val="00AC4E88"/>
    <w:rsid w:val="00AD5A85"/>
    <w:rsid w:val="00AF49F8"/>
    <w:rsid w:val="00B07B54"/>
    <w:rsid w:val="00B13F40"/>
    <w:rsid w:val="00B1625D"/>
    <w:rsid w:val="00B2564D"/>
    <w:rsid w:val="00B4345C"/>
    <w:rsid w:val="00B635FD"/>
    <w:rsid w:val="00B67F33"/>
    <w:rsid w:val="00B75D73"/>
    <w:rsid w:val="00B974CE"/>
    <w:rsid w:val="00B9751A"/>
    <w:rsid w:val="00BA2107"/>
    <w:rsid w:val="00BA25E3"/>
    <w:rsid w:val="00BB27AC"/>
    <w:rsid w:val="00BB58E8"/>
    <w:rsid w:val="00BB732A"/>
    <w:rsid w:val="00BB786F"/>
    <w:rsid w:val="00BC0DA5"/>
    <w:rsid w:val="00BC1635"/>
    <w:rsid w:val="00BC24C0"/>
    <w:rsid w:val="00BC64D6"/>
    <w:rsid w:val="00BC6A6E"/>
    <w:rsid w:val="00BD3E5D"/>
    <w:rsid w:val="00BE3448"/>
    <w:rsid w:val="00BF0A59"/>
    <w:rsid w:val="00C00CF6"/>
    <w:rsid w:val="00C05CA8"/>
    <w:rsid w:val="00C10335"/>
    <w:rsid w:val="00C15C78"/>
    <w:rsid w:val="00C17D20"/>
    <w:rsid w:val="00C22AE7"/>
    <w:rsid w:val="00C22EBD"/>
    <w:rsid w:val="00C53EEE"/>
    <w:rsid w:val="00C63FBE"/>
    <w:rsid w:val="00C67B14"/>
    <w:rsid w:val="00C817DC"/>
    <w:rsid w:val="00C82180"/>
    <w:rsid w:val="00CA6F6F"/>
    <w:rsid w:val="00CA7994"/>
    <w:rsid w:val="00CD3A36"/>
    <w:rsid w:val="00CD775B"/>
    <w:rsid w:val="00CE134C"/>
    <w:rsid w:val="00CE154C"/>
    <w:rsid w:val="00CF356D"/>
    <w:rsid w:val="00D0031E"/>
    <w:rsid w:val="00D03E72"/>
    <w:rsid w:val="00D04683"/>
    <w:rsid w:val="00D07B25"/>
    <w:rsid w:val="00D147A5"/>
    <w:rsid w:val="00D254E6"/>
    <w:rsid w:val="00D334EF"/>
    <w:rsid w:val="00D3609F"/>
    <w:rsid w:val="00D462D7"/>
    <w:rsid w:val="00D54FDB"/>
    <w:rsid w:val="00D72B9B"/>
    <w:rsid w:val="00D86B61"/>
    <w:rsid w:val="00D925F4"/>
    <w:rsid w:val="00D92F96"/>
    <w:rsid w:val="00DA0282"/>
    <w:rsid w:val="00DA500E"/>
    <w:rsid w:val="00DA53BE"/>
    <w:rsid w:val="00DC6796"/>
    <w:rsid w:val="00DE4F48"/>
    <w:rsid w:val="00DE5752"/>
    <w:rsid w:val="00DF11BB"/>
    <w:rsid w:val="00DF19CD"/>
    <w:rsid w:val="00E0230A"/>
    <w:rsid w:val="00E0447E"/>
    <w:rsid w:val="00E10A42"/>
    <w:rsid w:val="00E1116A"/>
    <w:rsid w:val="00E14C45"/>
    <w:rsid w:val="00E27CD1"/>
    <w:rsid w:val="00E32E30"/>
    <w:rsid w:val="00E44DE5"/>
    <w:rsid w:val="00E47E16"/>
    <w:rsid w:val="00E54AD0"/>
    <w:rsid w:val="00E71EE6"/>
    <w:rsid w:val="00E74AC8"/>
    <w:rsid w:val="00E864D3"/>
    <w:rsid w:val="00E87E72"/>
    <w:rsid w:val="00EA3169"/>
    <w:rsid w:val="00EB3A89"/>
    <w:rsid w:val="00EB3F6C"/>
    <w:rsid w:val="00EC3169"/>
    <w:rsid w:val="00EC4847"/>
    <w:rsid w:val="00EC5211"/>
    <w:rsid w:val="00ED49BB"/>
    <w:rsid w:val="00EE1477"/>
    <w:rsid w:val="00EE55DA"/>
    <w:rsid w:val="00EF036A"/>
    <w:rsid w:val="00EF5707"/>
    <w:rsid w:val="00EF5914"/>
    <w:rsid w:val="00F12084"/>
    <w:rsid w:val="00F26CF0"/>
    <w:rsid w:val="00F41580"/>
    <w:rsid w:val="00F53E44"/>
    <w:rsid w:val="00F56B26"/>
    <w:rsid w:val="00F601A7"/>
    <w:rsid w:val="00F73928"/>
    <w:rsid w:val="00F80353"/>
    <w:rsid w:val="00F851C1"/>
    <w:rsid w:val="00F86C86"/>
    <w:rsid w:val="00F90B50"/>
    <w:rsid w:val="00FC0FD2"/>
    <w:rsid w:val="00FD3852"/>
    <w:rsid w:val="00FE06CC"/>
    <w:rsid w:val="00FF2FA6"/>
    <w:rsid w:val="00FF64A3"/>
    <w:rsid w:val="00FF7B5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3C96"/>
  <w15:chartTrackingRefBased/>
  <w15:docId w15:val="{AAE326EF-BF74-4759-9095-52356E85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7E"/>
    <w:rPr>
      <w:rFonts w:ascii="Times New Roman" w:hAnsi="Times New Roman"/>
    </w:rPr>
  </w:style>
  <w:style w:type="paragraph" w:styleId="Titre1">
    <w:name w:val="heading 1"/>
    <w:basedOn w:val="Normal"/>
    <w:next w:val="Normal"/>
    <w:link w:val="Titre1Car"/>
    <w:uiPriority w:val="9"/>
    <w:qFormat/>
    <w:rsid w:val="006742B9"/>
    <w:pPr>
      <w:keepNext/>
      <w:keepLines/>
      <w:spacing w:before="240" w:after="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E87E72"/>
    <w:pPr>
      <w:keepNext/>
      <w:keepLines/>
      <w:spacing w:before="40" w:after="12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small-caps">
    <w:name w:val="u-small-caps"/>
    <w:basedOn w:val="Policepardfaut"/>
    <w:rsid w:val="00721C7E"/>
  </w:style>
  <w:style w:type="character" w:customStyle="1" w:styleId="c-bibliographic-informationvalue">
    <w:name w:val="c-bibliographic-information__value"/>
    <w:basedOn w:val="Policepardfaut"/>
    <w:rsid w:val="00721C7E"/>
  </w:style>
  <w:style w:type="character" w:styleId="Lienhypertexte">
    <w:name w:val="Hyperlink"/>
    <w:basedOn w:val="Policepardfaut"/>
    <w:uiPriority w:val="99"/>
    <w:unhideWhenUsed/>
    <w:rsid w:val="00721C7E"/>
    <w:rPr>
      <w:color w:val="0563C1" w:themeColor="hyperlink"/>
      <w:u w:val="single"/>
    </w:rPr>
  </w:style>
  <w:style w:type="character" w:customStyle="1" w:styleId="Mentionnonrsolue1">
    <w:name w:val="Mention non résolue1"/>
    <w:basedOn w:val="Policepardfaut"/>
    <w:uiPriority w:val="99"/>
    <w:semiHidden/>
    <w:unhideWhenUsed/>
    <w:rsid w:val="00721C7E"/>
    <w:rPr>
      <w:color w:val="605E5C"/>
      <w:shd w:val="clear" w:color="auto" w:fill="E1DFDD"/>
    </w:rPr>
  </w:style>
  <w:style w:type="paragraph" w:styleId="Titre">
    <w:name w:val="Title"/>
    <w:basedOn w:val="Normal"/>
    <w:next w:val="Normal"/>
    <w:link w:val="TitreCar"/>
    <w:uiPriority w:val="10"/>
    <w:qFormat/>
    <w:rsid w:val="00721C7E"/>
    <w:pPr>
      <w:spacing w:after="240" w:line="240" w:lineRule="auto"/>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721C7E"/>
    <w:rPr>
      <w:rFonts w:ascii="Times New Roman" w:eastAsiaTheme="majorEastAsia" w:hAnsi="Times New Roman" w:cstheme="majorBidi"/>
      <w:b/>
      <w:spacing w:val="-10"/>
      <w:kern w:val="28"/>
      <w:sz w:val="36"/>
      <w:szCs w:val="56"/>
    </w:rPr>
  </w:style>
  <w:style w:type="paragraph" w:styleId="Corpsdetexte">
    <w:name w:val="Body Text"/>
    <w:basedOn w:val="Normal"/>
    <w:link w:val="CorpsdetexteCar"/>
    <w:qFormat/>
    <w:rsid w:val="00B07B54"/>
    <w:pPr>
      <w:spacing w:before="120" w:after="120" w:line="240" w:lineRule="auto"/>
      <w:ind w:firstLine="284"/>
      <w:jc w:val="both"/>
    </w:pPr>
    <w:rPr>
      <w:sz w:val="24"/>
      <w:szCs w:val="24"/>
      <w:lang w:val="en-US"/>
    </w:rPr>
  </w:style>
  <w:style w:type="character" w:customStyle="1" w:styleId="CorpsdetexteCar">
    <w:name w:val="Corps de texte Car"/>
    <w:basedOn w:val="Policepardfaut"/>
    <w:link w:val="Corpsdetexte"/>
    <w:rsid w:val="00B07B54"/>
    <w:rPr>
      <w:rFonts w:ascii="Times New Roman" w:hAnsi="Times New Roman"/>
      <w:sz w:val="24"/>
      <w:szCs w:val="24"/>
      <w:lang w:val="en-US"/>
    </w:rPr>
  </w:style>
  <w:style w:type="paragraph" w:customStyle="1" w:styleId="Author">
    <w:name w:val="Author"/>
    <w:next w:val="Corpsdetexte"/>
    <w:qFormat/>
    <w:rsid w:val="00EA3169"/>
    <w:pPr>
      <w:keepNext/>
      <w:keepLines/>
      <w:spacing w:after="200" w:line="240" w:lineRule="auto"/>
    </w:pPr>
    <w:rPr>
      <w:sz w:val="24"/>
      <w:szCs w:val="24"/>
      <w:lang w:val="en-US"/>
    </w:rPr>
  </w:style>
  <w:style w:type="paragraph" w:styleId="Sansinterligne">
    <w:name w:val="No Spacing"/>
    <w:uiPriority w:val="99"/>
    <w:qFormat/>
    <w:rsid w:val="00626F1E"/>
    <w:pPr>
      <w:spacing w:after="0" w:line="240" w:lineRule="auto"/>
      <w:ind w:firstLine="284"/>
      <w:jc w:val="both"/>
    </w:pPr>
    <w:rPr>
      <w:rFonts w:ascii="Times New Roman" w:hAnsi="Times New Roman"/>
      <w:lang w:val="en-GB"/>
    </w:rPr>
  </w:style>
  <w:style w:type="character" w:customStyle="1" w:styleId="Titre1Car">
    <w:name w:val="Titre 1 Car"/>
    <w:basedOn w:val="Policepardfaut"/>
    <w:link w:val="Titre1"/>
    <w:uiPriority w:val="9"/>
    <w:rsid w:val="006742B9"/>
    <w:rPr>
      <w:rFonts w:ascii="Times New Roman" w:eastAsiaTheme="majorEastAsia" w:hAnsi="Times New Roman" w:cstheme="majorBidi"/>
      <w:b/>
      <w:sz w:val="32"/>
      <w:szCs w:val="32"/>
    </w:rPr>
  </w:style>
  <w:style w:type="paragraph" w:styleId="Bibliographie">
    <w:name w:val="Bibliography"/>
    <w:basedOn w:val="Normal"/>
    <w:next w:val="Normal"/>
    <w:uiPriority w:val="37"/>
    <w:unhideWhenUsed/>
    <w:rsid w:val="006742B9"/>
    <w:pPr>
      <w:tabs>
        <w:tab w:val="left" w:pos="384"/>
      </w:tabs>
      <w:spacing w:after="0" w:line="480" w:lineRule="auto"/>
      <w:ind w:left="384" w:hanging="384"/>
    </w:pPr>
  </w:style>
  <w:style w:type="character" w:customStyle="1" w:styleId="Titre2Car">
    <w:name w:val="Titre 2 Car"/>
    <w:basedOn w:val="Policepardfaut"/>
    <w:link w:val="Titre2"/>
    <w:uiPriority w:val="9"/>
    <w:rsid w:val="00E87E72"/>
    <w:rPr>
      <w:rFonts w:ascii="Times New Roman" w:eastAsiaTheme="majorEastAsia" w:hAnsi="Times New Roman" w:cstheme="majorBidi"/>
      <w:b/>
      <w:sz w:val="24"/>
      <w:szCs w:val="26"/>
    </w:rPr>
  </w:style>
  <w:style w:type="character" w:styleId="Lienhypertextesuivivisit">
    <w:name w:val="FollowedHyperlink"/>
    <w:basedOn w:val="Policepardfaut"/>
    <w:uiPriority w:val="99"/>
    <w:semiHidden/>
    <w:unhideWhenUsed/>
    <w:rsid w:val="00D462D7"/>
    <w:rPr>
      <w:color w:val="954F72" w:themeColor="followedHyperlink"/>
      <w:u w:val="single"/>
    </w:rPr>
  </w:style>
  <w:style w:type="character" w:styleId="Marquedecommentaire">
    <w:name w:val="annotation reference"/>
    <w:basedOn w:val="Policepardfaut"/>
    <w:uiPriority w:val="99"/>
    <w:semiHidden/>
    <w:unhideWhenUsed/>
    <w:rsid w:val="00E27CD1"/>
    <w:rPr>
      <w:sz w:val="16"/>
      <w:szCs w:val="16"/>
    </w:rPr>
  </w:style>
  <w:style w:type="paragraph" w:styleId="Commentaire">
    <w:name w:val="annotation text"/>
    <w:basedOn w:val="Normal"/>
    <w:link w:val="CommentaireCar"/>
    <w:uiPriority w:val="99"/>
    <w:semiHidden/>
    <w:unhideWhenUsed/>
    <w:rsid w:val="00E27CD1"/>
    <w:pPr>
      <w:spacing w:line="240" w:lineRule="auto"/>
    </w:pPr>
    <w:rPr>
      <w:sz w:val="20"/>
      <w:szCs w:val="20"/>
    </w:rPr>
  </w:style>
  <w:style w:type="character" w:customStyle="1" w:styleId="CommentaireCar">
    <w:name w:val="Commentaire Car"/>
    <w:basedOn w:val="Policepardfaut"/>
    <w:link w:val="Commentaire"/>
    <w:uiPriority w:val="99"/>
    <w:semiHidden/>
    <w:rsid w:val="00E27CD1"/>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E27CD1"/>
    <w:rPr>
      <w:b/>
      <w:bCs/>
    </w:rPr>
  </w:style>
  <w:style w:type="character" w:customStyle="1" w:styleId="ObjetducommentaireCar">
    <w:name w:val="Objet du commentaire Car"/>
    <w:basedOn w:val="CommentaireCar"/>
    <w:link w:val="Objetducommentaire"/>
    <w:uiPriority w:val="99"/>
    <w:semiHidden/>
    <w:rsid w:val="00E27CD1"/>
    <w:rPr>
      <w:rFonts w:ascii="Times New Roman" w:hAnsi="Times New Roman"/>
      <w:b/>
      <w:bCs/>
      <w:sz w:val="20"/>
      <w:szCs w:val="20"/>
    </w:rPr>
  </w:style>
  <w:style w:type="paragraph" w:styleId="Textedebulles">
    <w:name w:val="Balloon Text"/>
    <w:basedOn w:val="Normal"/>
    <w:link w:val="TextedebullesCar"/>
    <w:uiPriority w:val="99"/>
    <w:semiHidden/>
    <w:unhideWhenUsed/>
    <w:rsid w:val="00850F3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0F36"/>
    <w:rPr>
      <w:rFonts w:ascii="Segoe UI" w:hAnsi="Segoe UI" w:cs="Segoe UI"/>
      <w:sz w:val="18"/>
      <w:szCs w:val="18"/>
    </w:rPr>
  </w:style>
  <w:style w:type="paragraph" w:styleId="Rvision">
    <w:name w:val="Revision"/>
    <w:hidden/>
    <w:uiPriority w:val="99"/>
    <w:semiHidden/>
    <w:rsid w:val="00DA500E"/>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0572">
      <w:bodyDiv w:val="1"/>
      <w:marLeft w:val="0"/>
      <w:marRight w:val="0"/>
      <w:marTop w:val="0"/>
      <w:marBottom w:val="0"/>
      <w:divBdr>
        <w:top w:val="none" w:sz="0" w:space="0" w:color="auto"/>
        <w:left w:val="none" w:sz="0" w:space="0" w:color="auto"/>
        <w:bottom w:val="none" w:sz="0" w:space="0" w:color="auto"/>
        <w:right w:val="none" w:sz="0" w:space="0" w:color="auto"/>
      </w:divBdr>
    </w:div>
    <w:div w:id="61410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3-06402-z%20"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16407</Words>
  <Characters>90240</Characters>
  <Application>Microsoft Office Word</Application>
  <DocSecurity>0</DocSecurity>
  <Lines>752</Lines>
  <Paragraphs>212</Paragraphs>
  <ScaleCrop>false</ScaleCrop>
  <HeadingPairs>
    <vt:vector size="2" baseType="variant">
      <vt:variant>
        <vt:lpstr>Titre</vt:lpstr>
      </vt:variant>
      <vt:variant>
        <vt:i4>1</vt:i4>
      </vt:variant>
    </vt:vector>
  </HeadingPairs>
  <TitlesOfParts>
    <vt:vector size="1" baseType="lpstr">
      <vt:lpstr/>
    </vt:vector>
  </TitlesOfParts>
  <Company>Eidg. Forschungsanstalt WSL</Company>
  <LinksUpToDate>false</LinksUpToDate>
  <CharactersWithSpaces>106435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Duchenne</dc:creator>
  <cp:keywords/>
  <dc:description/>
  <cp:lastModifiedBy>Francois Duchenne</cp:lastModifiedBy>
  <cp:revision>3</cp:revision>
  <dcterms:created xsi:type="dcterms:W3CDTF">2023-12-04T08:26:00Z</dcterms:created>
  <dcterms:modified xsi:type="dcterms:W3CDTF">2023-12-05T13:00:00Z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id="pBxeky1C"/&gt;&lt;style id="http://www.zotero.org/styles/nature" hasBibliography="1" bibliographyStyleHasBeenSet="1"/&gt;&lt;prefs&gt;&lt;pref name="fieldType" value="Field"/&gt;&lt;/prefs&gt;&lt;/data&gt;</vt:lpwstr>
  </property>
</Properties>
</file>